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D8" w:rsidRDefault="00985631">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85631" w:rsidRPr="00985631" w:rsidRDefault="00985631" w:rsidP="00985631">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985631">
        <w:rPr>
          <w:rFonts w:ascii="Verdana" w:eastAsia="Times New Roman" w:hAnsi="Verdana" w:cs="Times New Roman"/>
          <w:color w:val="121214"/>
          <w:spacing w:val="-15"/>
          <w:kern w:val="36"/>
          <w:sz w:val="48"/>
          <w:szCs w:val="48"/>
          <w:lang w:eastAsia="en-IN"/>
        </w:rPr>
        <w:t>Spring - Annotation Based Configuration</w:t>
      </w:r>
    </w:p>
    <w:p w:rsidR="00985631" w:rsidRPr="00985631" w:rsidRDefault="0058265B" w:rsidP="00985631">
      <w:pPr>
        <w:spacing w:before="105" w:after="105" w:line="330" w:lineRule="atLeast"/>
        <w:jc w:val="center"/>
        <w:rPr>
          <w:rFonts w:ascii="Verdana" w:eastAsia="Times New Roman" w:hAnsi="Verdana" w:cs="Times New Roman"/>
          <w:color w:val="313131"/>
          <w:sz w:val="21"/>
          <w:szCs w:val="21"/>
          <w:lang w:eastAsia="en-IN"/>
        </w:rPr>
      </w:pPr>
      <w:r w:rsidRPr="0058265B">
        <w:rPr>
          <w:rFonts w:ascii="Verdana" w:eastAsia="Times New Roman" w:hAnsi="Verdana" w:cs="Times New Roman"/>
          <w:color w:val="313131"/>
          <w:sz w:val="21"/>
          <w:szCs w:val="21"/>
          <w:lang w:eastAsia="en-IN"/>
        </w:rPr>
        <w:pict>
          <v:rect id="_x0000_i1025" style="width:0;height:0" o:hralign="center" o:hrstd="t" o:hr="t" fillcolor="#a0a0a0" stroked="f"/>
        </w:pict>
      </w:r>
    </w:p>
    <w:p w:rsidR="00985631" w:rsidRPr="00985631" w:rsidRDefault="00985631" w:rsidP="00985631">
      <w:pPr>
        <w:spacing w:before="105" w:after="105" w:line="330" w:lineRule="atLeast"/>
        <w:jc w:val="center"/>
        <w:rPr>
          <w:rFonts w:ascii="Verdana" w:eastAsia="Times New Roman" w:hAnsi="Verdana" w:cs="Times New Roman"/>
          <w:color w:val="313131"/>
          <w:sz w:val="21"/>
          <w:szCs w:val="21"/>
          <w:lang w:eastAsia="en-IN"/>
        </w:rPr>
      </w:pPr>
      <w:r w:rsidRPr="00985631">
        <w:rPr>
          <w:rFonts w:ascii="Verdana" w:eastAsia="Times New Roman" w:hAnsi="Verdana" w:cs="Times New Roman"/>
          <w:color w:val="313131"/>
          <w:sz w:val="21"/>
          <w:szCs w:val="21"/>
          <w:lang w:eastAsia="en-IN"/>
        </w:rPr>
        <w:t>Advertisements</w:t>
      </w:r>
    </w:p>
    <w:p w:rsidR="00985631" w:rsidRPr="00985631" w:rsidRDefault="0058265B" w:rsidP="00985631">
      <w:pPr>
        <w:spacing w:before="105" w:after="105" w:line="240" w:lineRule="auto"/>
        <w:rPr>
          <w:ins w:id="0" w:author="Unknown"/>
          <w:rFonts w:ascii="Times New Roman" w:eastAsia="Times New Roman" w:hAnsi="Times New Roman" w:cs="Times New Roman"/>
          <w:sz w:val="24"/>
          <w:szCs w:val="24"/>
          <w:lang w:eastAsia="en-IN"/>
        </w:rPr>
      </w:pPr>
      <w:ins w:id="1" w:author="Unknown">
        <w:r w:rsidRPr="0058265B">
          <w:rPr>
            <w:rFonts w:ascii="Times New Roman" w:eastAsia="Times New Roman" w:hAnsi="Times New Roman" w:cs="Times New Roman"/>
            <w:sz w:val="24"/>
            <w:szCs w:val="24"/>
            <w:lang w:eastAsia="en-IN"/>
          </w:rPr>
          <w:pict>
            <v:rect id="_x0000_i1026" style="width:0;height:0" o:hralign="center" o:hrstd="t" o:hrnoshade="t" o:hr="t" fillcolor="#313131" stroked="f"/>
          </w:pict>
        </w:r>
      </w:ins>
    </w:p>
    <w:p w:rsidR="00985631" w:rsidRPr="00985631" w:rsidRDefault="0058265B" w:rsidP="00985631">
      <w:pPr>
        <w:spacing w:before="105" w:after="105" w:line="330" w:lineRule="atLeast"/>
        <w:jc w:val="center"/>
        <w:rPr>
          <w:ins w:id="2" w:author="Unknown"/>
          <w:rFonts w:ascii="Verdana" w:eastAsia="Times New Roman" w:hAnsi="Verdana" w:cs="Times New Roman"/>
          <w:color w:val="313131"/>
          <w:sz w:val="21"/>
          <w:szCs w:val="21"/>
          <w:lang w:eastAsia="en-IN"/>
        </w:rPr>
      </w:pPr>
      <w:ins w:id="3" w:author="Unknown">
        <w:r w:rsidRPr="00985631">
          <w:rPr>
            <w:rFonts w:ascii="Verdana" w:eastAsia="Times New Roman" w:hAnsi="Verdana" w:cs="Times New Roman"/>
            <w:color w:val="313131"/>
            <w:sz w:val="21"/>
            <w:szCs w:val="21"/>
            <w:lang w:eastAsia="en-IN"/>
          </w:rPr>
          <w:fldChar w:fldCharType="begin"/>
        </w:r>
        <w:r w:rsidR="00985631" w:rsidRPr="00985631">
          <w:rPr>
            <w:rFonts w:ascii="Verdana" w:eastAsia="Times New Roman" w:hAnsi="Verdana" w:cs="Times New Roman"/>
            <w:color w:val="313131"/>
            <w:sz w:val="21"/>
            <w:szCs w:val="21"/>
            <w:lang w:eastAsia="en-IN"/>
          </w:rPr>
          <w:instrText xml:space="preserve"> HYPERLINK "http://www.tutorialspoint.com/spring/spring_beans_autowiring.htm" </w:instrText>
        </w:r>
        <w:r w:rsidRPr="00985631">
          <w:rPr>
            <w:rFonts w:ascii="Verdana" w:eastAsia="Times New Roman" w:hAnsi="Verdana" w:cs="Times New Roman"/>
            <w:color w:val="313131"/>
            <w:sz w:val="21"/>
            <w:szCs w:val="21"/>
            <w:lang w:eastAsia="en-IN"/>
          </w:rPr>
          <w:fldChar w:fldCharType="separate"/>
        </w:r>
        <w:r w:rsidR="00985631" w:rsidRPr="00985631">
          <w:rPr>
            <w:rFonts w:ascii="Verdana" w:eastAsia="Times New Roman" w:hAnsi="Verdana" w:cs="Times New Roman"/>
            <w:color w:val="000000"/>
            <w:lang w:eastAsia="en-IN"/>
          </w:rPr>
          <w:t> Previous Page</w:t>
        </w:r>
        <w:r w:rsidRPr="00985631">
          <w:rPr>
            <w:rFonts w:ascii="Verdana" w:eastAsia="Times New Roman" w:hAnsi="Verdana" w:cs="Times New Roman"/>
            <w:color w:val="313131"/>
            <w:sz w:val="21"/>
            <w:szCs w:val="21"/>
            <w:lang w:eastAsia="en-IN"/>
          </w:rPr>
          <w:fldChar w:fldCharType="end"/>
        </w:r>
      </w:ins>
    </w:p>
    <w:p w:rsidR="00985631" w:rsidRPr="00985631" w:rsidRDefault="0058265B" w:rsidP="00985631">
      <w:pPr>
        <w:spacing w:before="105" w:after="105" w:line="330" w:lineRule="atLeast"/>
        <w:jc w:val="center"/>
        <w:rPr>
          <w:ins w:id="4" w:author="Unknown"/>
          <w:rFonts w:ascii="Verdana" w:eastAsia="Times New Roman" w:hAnsi="Verdana" w:cs="Times New Roman"/>
          <w:color w:val="313131"/>
          <w:sz w:val="21"/>
          <w:szCs w:val="21"/>
          <w:lang w:eastAsia="en-IN"/>
        </w:rPr>
      </w:pPr>
      <w:ins w:id="5" w:author="Unknown">
        <w:r w:rsidRPr="00985631">
          <w:rPr>
            <w:rFonts w:ascii="Verdana" w:eastAsia="Times New Roman" w:hAnsi="Verdana" w:cs="Times New Roman"/>
            <w:color w:val="313131"/>
            <w:sz w:val="21"/>
            <w:szCs w:val="21"/>
            <w:lang w:eastAsia="en-IN"/>
          </w:rPr>
          <w:fldChar w:fldCharType="begin"/>
        </w:r>
        <w:r w:rsidR="00985631" w:rsidRPr="00985631">
          <w:rPr>
            <w:rFonts w:ascii="Verdana" w:eastAsia="Times New Roman" w:hAnsi="Verdana" w:cs="Times New Roman"/>
            <w:color w:val="313131"/>
            <w:sz w:val="21"/>
            <w:szCs w:val="21"/>
            <w:lang w:eastAsia="en-IN"/>
          </w:rPr>
          <w:instrText xml:space="preserve"> HYPERLINK "http://www.tutorialspoint.com/spring/spring_java_based_configuration.htm" </w:instrText>
        </w:r>
        <w:r w:rsidRPr="00985631">
          <w:rPr>
            <w:rFonts w:ascii="Verdana" w:eastAsia="Times New Roman" w:hAnsi="Verdana" w:cs="Times New Roman"/>
            <w:color w:val="313131"/>
            <w:sz w:val="21"/>
            <w:szCs w:val="21"/>
            <w:lang w:eastAsia="en-IN"/>
          </w:rPr>
          <w:fldChar w:fldCharType="separate"/>
        </w:r>
        <w:r w:rsidR="00985631" w:rsidRPr="00985631">
          <w:rPr>
            <w:rFonts w:ascii="Verdana" w:eastAsia="Times New Roman" w:hAnsi="Verdana" w:cs="Times New Roman"/>
            <w:color w:val="000000"/>
            <w:lang w:eastAsia="en-IN"/>
          </w:rPr>
          <w:t>Next Page  </w:t>
        </w:r>
        <w:r w:rsidRPr="00985631">
          <w:rPr>
            <w:rFonts w:ascii="Verdana" w:eastAsia="Times New Roman" w:hAnsi="Verdana" w:cs="Times New Roman"/>
            <w:color w:val="313131"/>
            <w:sz w:val="21"/>
            <w:szCs w:val="21"/>
            <w:lang w:eastAsia="en-IN"/>
          </w:rPr>
          <w:fldChar w:fldCharType="end"/>
        </w:r>
      </w:ins>
    </w:p>
    <w:p w:rsidR="00985631" w:rsidRPr="00985631" w:rsidRDefault="0058265B" w:rsidP="00985631">
      <w:pPr>
        <w:spacing w:before="105" w:after="105" w:line="240" w:lineRule="auto"/>
        <w:rPr>
          <w:ins w:id="6" w:author="Unknown"/>
          <w:rFonts w:ascii="Times New Roman" w:eastAsia="Times New Roman" w:hAnsi="Times New Roman" w:cs="Times New Roman"/>
          <w:sz w:val="24"/>
          <w:szCs w:val="24"/>
          <w:lang w:eastAsia="en-IN"/>
        </w:rPr>
      </w:pPr>
      <w:ins w:id="7" w:author="Unknown">
        <w:r w:rsidRPr="0058265B">
          <w:rPr>
            <w:rFonts w:ascii="Times New Roman" w:eastAsia="Times New Roman" w:hAnsi="Times New Roman" w:cs="Times New Roman"/>
            <w:sz w:val="24"/>
            <w:szCs w:val="24"/>
            <w:lang w:eastAsia="en-IN"/>
          </w:rPr>
          <w:pict>
            <v:rect id="_x0000_i1027" style="width:0;height:0" o:hralign="center" o:hrstd="t" o:hrnoshade="t" o:hr="t" fillcolor="#313131" stroked="f"/>
          </w:pict>
        </w:r>
      </w:ins>
    </w:p>
    <w:p w:rsidR="00985631" w:rsidRPr="00985631" w:rsidRDefault="00985631" w:rsidP="00985631">
      <w:pPr>
        <w:spacing w:after="240" w:line="360" w:lineRule="atLeast"/>
        <w:ind w:left="48" w:right="48"/>
        <w:jc w:val="both"/>
        <w:rPr>
          <w:ins w:id="8" w:author="Unknown"/>
          <w:rFonts w:ascii="Verdana" w:eastAsia="Times New Roman" w:hAnsi="Verdana" w:cs="Times New Roman"/>
          <w:color w:val="000000"/>
          <w:sz w:val="24"/>
          <w:szCs w:val="24"/>
          <w:lang w:eastAsia="en-IN"/>
        </w:rPr>
      </w:pPr>
      <w:ins w:id="9" w:author="Unknown">
        <w:r w:rsidRPr="00985631">
          <w:rPr>
            <w:rFonts w:ascii="Verdana" w:eastAsia="Times New Roman" w:hAnsi="Verdana" w:cs="Times New Roman"/>
            <w:color w:val="000000"/>
            <w:sz w:val="24"/>
            <w:szCs w:val="24"/>
            <w:lang w:eastAsia="en-IN"/>
          </w:rPr>
          <w:t>Starting from Spring 2.5 it became possible to configure the dependency injection using </w:t>
        </w:r>
        <w:r w:rsidRPr="00985631">
          <w:rPr>
            <w:rFonts w:ascii="Verdana" w:eastAsia="Times New Roman" w:hAnsi="Verdana" w:cs="Times New Roman"/>
            <w:b/>
            <w:bCs/>
            <w:color w:val="000000"/>
            <w:sz w:val="24"/>
            <w:szCs w:val="24"/>
            <w:lang w:eastAsia="en-IN"/>
          </w:rPr>
          <w:t>annotations</w:t>
        </w:r>
        <w:r w:rsidRPr="00985631">
          <w:rPr>
            <w:rFonts w:ascii="Verdana" w:eastAsia="Times New Roman" w:hAnsi="Verdana" w:cs="Times New Roman"/>
            <w:color w:val="000000"/>
            <w:sz w:val="24"/>
            <w:szCs w:val="24"/>
            <w:lang w:eastAsia="en-IN"/>
          </w:rPr>
          <w:t>. So instead of using XML to describe a bean wiring, you can move the bean configuration into the component class itself by using annotations on the relevant class, method, or field declaration.</w:t>
        </w:r>
      </w:ins>
    </w:p>
    <w:p w:rsidR="00985631" w:rsidRPr="00985631" w:rsidRDefault="00985631" w:rsidP="00985631">
      <w:pPr>
        <w:spacing w:after="240" w:line="360" w:lineRule="atLeast"/>
        <w:ind w:left="48" w:right="48"/>
        <w:jc w:val="both"/>
        <w:rPr>
          <w:ins w:id="10" w:author="Unknown"/>
          <w:rFonts w:ascii="Verdana" w:eastAsia="Times New Roman" w:hAnsi="Verdana" w:cs="Times New Roman"/>
          <w:color w:val="000000"/>
          <w:sz w:val="24"/>
          <w:szCs w:val="24"/>
          <w:lang w:eastAsia="en-IN"/>
        </w:rPr>
      </w:pPr>
      <w:ins w:id="11" w:author="Unknown">
        <w:r w:rsidRPr="00985631">
          <w:rPr>
            <w:rFonts w:ascii="Verdana" w:eastAsia="Times New Roman" w:hAnsi="Verdana" w:cs="Times New Roman"/>
            <w:color w:val="000000"/>
            <w:sz w:val="24"/>
            <w:szCs w:val="24"/>
            <w:lang w:eastAsia="en-IN"/>
          </w:rPr>
          <w:t>Annotation injection is performed before XML injection, thus the latter configuration will override the former for properties wired through both approaches.</w:t>
        </w:r>
      </w:ins>
    </w:p>
    <w:p w:rsidR="00985631" w:rsidRPr="00985631" w:rsidRDefault="00985631" w:rsidP="00985631">
      <w:pPr>
        <w:spacing w:after="240" w:line="360" w:lineRule="atLeast"/>
        <w:ind w:left="48" w:right="48"/>
        <w:jc w:val="both"/>
        <w:rPr>
          <w:ins w:id="12" w:author="Unknown"/>
          <w:rFonts w:ascii="Verdana" w:eastAsia="Times New Roman" w:hAnsi="Verdana" w:cs="Times New Roman"/>
          <w:color w:val="000000"/>
          <w:sz w:val="24"/>
          <w:szCs w:val="24"/>
          <w:lang w:eastAsia="en-IN"/>
        </w:rPr>
      </w:pPr>
      <w:ins w:id="13" w:author="Unknown">
        <w:r w:rsidRPr="00985631">
          <w:rPr>
            <w:rFonts w:ascii="Verdana" w:eastAsia="Times New Roman" w:hAnsi="Verdana" w:cs="Times New Roman"/>
            <w:color w:val="000000"/>
            <w:sz w:val="24"/>
            <w:szCs w:val="24"/>
            <w:lang w:eastAsia="en-IN"/>
          </w:rPr>
          <w:t>Annotation wiring is not turned on in the Spring container by default. So, before we can use annotation-based wiring, we will need to enable it in our Spring configuration file. So consider to have following configuration file in case you want to use any annotation in your Spring application.</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 w:author="Unknown"/>
          <w:rFonts w:ascii="Consolas" w:eastAsia="Times New Roman" w:hAnsi="Consolas" w:cs="Consolas"/>
          <w:color w:val="313131"/>
          <w:sz w:val="20"/>
          <w:szCs w:val="20"/>
          <w:lang w:eastAsia="en-IN"/>
        </w:rPr>
      </w:pPr>
      <w:ins w:id="15" w:author="Unknown">
        <w:r w:rsidRPr="00985631">
          <w:rPr>
            <w:rFonts w:ascii="Consolas" w:eastAsia="Times New Roman" w:hAnsi="Consolas" w:cs="Consolas"/>
            <w:color w:val="666600"/>
            <w:sz w:val="20"/>
            <w:szCs w:val="20"/>
            <w:lang w:eastAsia="en-IN"/>
          </w:rPr>
          <w:lastRenderedPageBreak/>
          <w:t>&lt;?</w:t>
        </w:r>
        <w:r w:rsidRPr="00985631">
          <w:rPr>
            <w:rFonts w:ascii="Consolas" w:eastAsia="Times New Roman" w:hAnsi="Consolas" w:cs="Consolas"/>
            <w:color w:val="313131"/>
            <w:sz w:val="20"/>
            <w:szCs w:val="20"/>
            <w:lang w:eastAsia="en-IN"/>
          </w:rPr>
          <w:t>xml version</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"1.0"</w:t>
        </w:r>
        <w:r w:rsidRPr="00985631">
          <w:rPr>
            <w:rFonts w:ascii="Consolas" w:eastAsia="Times New Roman" w:hAnsi="Consolas" w:cs="Consolas"/>
            <w:color w:val="313131"/>
            <w:sz w:val="20"/>
            <w:szCs w:val="20"/>
            <w:lang w:eastAsia="en-IN"/>
          </w:rPr>
          <w:t xml:space="preserve"> encoding</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"UTF-8"</w:t>
        </w:r>
        <w:r w:rsidRPr="00985631">
          <w:rPr>
            <w:rFonts w:ascii="Consolas" w:eastAsia="Times New Roman" w:hAnsi="Consolas" w:cs="Consolas"/>
            <w:color w:val="666600"/>
            <w:sz w:val="20"/>
            <w:szCs w:val="20"/>
            <w:lang w:eastAsia="en-IN"/>
          </w:rPr>
          <w:t>?&gt;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 w:author="Unknown"/>
          <w:rFonts w:ascii="Consolas" w:eastAsia="Times New Roman" w:hAnsi="Consolas" w:cs="Consolas"/>
          <w:color w:val="313131"/>
          <w:sz w:val="20"/>
          <w:szCs w:val="20"/>
          <w:lang w:eastAsia="en-IN"/>
        </w:rPr>
      </w:pPr>
      <w:ins w:id="18" w:author="Unknown">
        <w:r w:rsidRPr="00985631">
          <w:rPr>
            <w:rFonts w:ascii="Consolas" w:eastAsia="Times New Roman" w:hAnsi="Consolas" w:cs="Consolas"/>
            <w:color w:val="000088"/>
            <w:sz w:val="20"/>
            <w:szCs w:val="20"/>
            <w:lang w:eastAsia="en-IN"/>
          </w:rPr>
          <w:t>&lt;beans</w:t>
        </w:r>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"http://www.springframework.org/schema/beans"</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 w:author="Unknown"/>
          <w:rFonts w:ascii="Consolas" w:eastAsia="Times New Roman" w:hAnsi="Consolas" w:cs="Consolas"/>
          <w:color w:val="313131"/>
          <w:sz w:val="20"/>
          <w:szCs w:val="20"/>
          <w:lang w:eastAsia="en-IN"/>
        </w:rPr>
      </w:pPr>
      <w:ins w:id="20"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xmlns:xsi</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"http://www.w3.org/2001/XMLSchema-instance"</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 w:author="Unknown"/>
          <w:rFonts w:ascii="Consolas" w:eastAsia="Times New Roman" w:hAnsi="Consolas" w:cs="Consolas"/>
          <w:color w:val="313131"/>
          <w:sz w:val="20"/>
          <w:szCs w:val="20"/>
          <w:lang w:eastAsia="en-IN"/>
        </w:rPr>
      </w:pPr>
      <w:ins w:id="22"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xmlns:context</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"http://www.springframework.org/schema/context"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 w:author="Unknown"/>
          <w:rFonts w:ascii="Consolas" w:eastAsia="Times New Roman" w:hAnsi="Consolas" w:cs="Consolas"/>
          <w:color w:val="008800"/>
          <w:sz w:val="20"/>
          <w:szCs w:val="20"/>
          <w:lang w:eastAsia="en-IN"/>
        </w:rPr>
      </w:pPr>
      <w:ins w:id="24"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7F0055"/>
            <w:sz w:val="20"/>
            <w:szCs w:val="20"/>
            <w:lang w:eastAsia="en-IN"/>
          </w:rPr>
          <w:t>xsi:schemaLocation</w:t>
        </w:r>
        <w:r w:rsidRPr="00985631">
          <w:rPr>
            <w:rFonts w:ascii="Consolas" w:eastAsia="Times New Roman" w:hAnsi="Consolas" w:cs="Consolas"/>
            <w:color w:val="666600"/>
            <w:sz w:val="20"/>
            <w:szCs w:val="20"/>
            <w:lang w:eastAsia="en-IN"/>
          </w:rPr>
          <w:t>=</w:t>
        </w:r>
        <w:r w:rsidRPr="00985631">
          <w:rPr>
            <w:rFonts w:ascii="Consolas" w:eastAsia="Times New Roman" w:hAnsi="Consolas" w:cs="Consolas"/>
            <w:color w:val="008800"/>
            <w:sz w:val="20"/>
            <w:szCs w:val="20"/>
            <w:lang w:eastAsia="en-IN"/>
          </w:rPr>
          <w:t>"http://www.springframework.org/schema/beans</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 w:author="Unknown"/>
          <w:rFonts w:ascii="Consolas" w:eastAsia="Times New Roman" w:hAnsi="Consolas" w:cs="Consolas"/>
          <w:color w:val="008800"/>
          <w:sz w:val="20"/>
          <w:szCs w:val="20"/>
          <w:lang w:eastAsia="en-IN"/>
        </w:rPr>
      </w:pPr>
      <w:ins w:id="26" w:author="Unknown">
        <w:r w:rsidRPr="00985631">
          <w:rPr>
            <w:rFonts w:ascii="Consolas" w:eastAsia="Times New Roman" w:hAnsi="Consolas" w:cs="Consolas"/>
            <w:color w:val="008800"/>
            <w:sz w:val="20"/>
            <w:szCs w:val="20"/>
            <w:lang w:eastAsia="en-IN"/>
          </w:rPr>
          <w:t xml:space="preserve">    http://www.springframework.org/schema/beans/spring-beans-3.0.xsd</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 w:author="Unknown"/>
          <w:rFonts w:ascii="Consolas" w:eastAsia="Times New Roman" w:hAnsi="Consolas" w:cs="Consolas"/>
          <w:color w:val="008800"/>
          <w:sz w:val="20"/>
          <w:szCs w:val="20"/>
          <w:lang w:eastAsia="en-IN"/>
        </w:rPr>
      </w:pPr>
      <w:ins w:id="28" w:author="Unknown">
        <w:r w:rsidRPr="00985631">
          <w:rPr>
            <w:rFonts w:ascii="Consolas" w:eastAsia="Times New Roman" w:hAnsi="Consolas" w:cs="Consolas"/>
            <w:color w:val="008800"/>
            <w:sz w:val="20"/>
            <w:szCs w:val="20"/>
            <w:lang w:eastAsia="en-IN"/>
          </w:rPr>
          <w:t xml:space="preserve">    http://www.springframework.org/schema/context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 w:author="Unknown"/>
          <w:rFonts w:ascii="Consolas" w:eastAsia="Times New Roman" w:hAnsi="Consolas" w:cs="Consolas"/>
          <w:color w:val="313131"/>
          <w:sz w:val="20"/>
          <w:szCs w:val="20"/>
          <w:lang w:eastAsia="en-IN"/>
        </w:rPr>
      </w:pPr>
      <w:ins w:id="30" w:author="Unknown">
        <w:r w:rsidRPr="00985631">
          <w:rPr>
            <w:rFonts w:ascii="Consolas" w:eastAsia="Times New Roman" w:hAnsi="Consolas" w:cs="Consolas"/>
            <w:color w:val="008800"/>
            <w:sz w:val="20"/>
            <w:szCs w:val="20"/>
            <w:lang w:eastAsia="en-IN"/>
          </w:rPr>
          <w:t xml:space="preserve">    http://www.springframework.org/schema/context/spring-context-3.0.xsd"</w:t>
        </w:r>
        <w:r w:rsidRPr="00985631">
          <w:rPr>
            <w:rFonts w:ascii="Consolas" w:eastAsia="Times New Roman" w:hAnsi="Consolas" w:cs="Consolas"/>
            <w:color w:val="000088"/>
            <w:sz w:val="20"/>
            <w:szCs w:val="20"/>
            <w:lang w:eastAsia="en-IN"/>
          </w:rPr>
          <w:t>&gt;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 w:author="Unknown"/>
          <w:rFonts w:ascii="Consolas" w:eastAsia="Times New Roman" w:hAnsi="Consolas" w:cs="Consolas"/>
          <w:color w:val="313131"/>
          <w:sz w:val="20"/>
          <w:szCs w:val="20"/>
          <w:lang w:eastAsia="en-IN"/>
        </w:rPr>
      </w:pPr>
      <w:ins w:id="33"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000088"/>
            <w:sz w:val="20"/>
            <w:szCs w:val="20"/>
            <w:lang w:eastAsia="en-IN"/>
          </w:rPr>
          <w:t>&lt;context:annotation-config/&gt;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 w:author="Unknown"/>
          <w:rFonts w:ascii="Consolas" w:eastAsia="Times New Roman" w:hAnsi="Consolas" w:cs="Consolas"/>
          <w:color w:val="313131"/>
          <w:sz w:val="20"/>
          <w:szCs w:val="20"/>
          <w:lang w:eastAsia="en-IN"/>
        </w:rPr>
      </w:pPr>
      <w:ins w:id="35" w:author="Unknown">
        <w:r w:rsidRPr="00985631">
          <w:rPr>
            <w:rFonts w:ascii="Consolas" w:eastAsia="Times New Roman" w:hAnsi="Consolas" w:cs="Consolas"/>
            <w:color w:val="313131"/>
            <w:sz w:val="20"/>
            <w:szCs w:val="20"/>
            <w:lang w:eastAsia="en-IN"/>
          </w:rPr>
          <w:t xml:space="preserve">   </w:t>
        </w:r>
        <w:r w:rsidRPr="00985631">
          <w:rPr>
            <w:rFonts w:ascii="Consolas" w:eastAsia="Times New Roman" w:hAnsi="Consolas" w:cs="Consolas"/>
            <w:color w:val="880000"/>
            <w:sz w:val="20"/>
            <w:szCs w:val="20"/>
            <w:lang w:eastAsia="en-IN"/>
          </w:rPr>
          <w:t>&lt;!-- bean definitions go here --&gt;</w:t>
        </w:r>
      </w:ins>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 w:author="Unknown"/>
          <w:rFonts w:ascii="Consolas" w:eastAsia="Times New Roman" w:hAnsi="Consolas" w:cs="Consolas"/>
          <w:color w:val="313131"/>
          <w:sz w:val="20"/>
          <w:szCs w:val="20"/>
          <w:lang w:eastAsia="en-IN"/>
        </w:rPr>
      </w:pPr>
    </w:p>
    <w:p w:rsidR="00985631" w:rsidRPr="00985631" w:rsidRDefault="00985631" w:rsidP="0098563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 w:author="Unknown"/>
          <w:rFonts w:ascii="Consolas" w:eastAsia="Times New Roman" w:hAnsi="Consolas" w:cs="Consolas"/>
          <w:color w:val="313131"/>
          <w:sz w:val="20"/>
          <w:szCs w:val="20"/>
          <w:lang w:eastAsia="en-IN"/>
        </w:rPr>
      </w:pPr>
      <w:ins w:id="38" w:author="Unknown">
        <w:r w:rsidRPr="00985631">
          <w:rPr>
            <w:rFonts w:ascii="Consolas" w:eastAsia="Times New Roman" w:hAnsi="Consolas" w:cs="Consolas"/>
            <w:color w:val="000088"/>
            <w:sz w:val="20"/>
            <w:szCs w:val="20"/>
            <w:lang w:eastAsia="en-IN"/>
          </w:rPr>
          <w:t>&lt;/beans&gt;</w:t>
        </w:r>
      </w:ins>
    </w:p>
    <w:p w:rsidR="00985631" w:rsidRPr="00985631" w:rsidRDefault="00985631" w:rsidP="00985631">
      <w:pPr>
        <w:spacing w:after="240" w:line="360" w:lineRule="atLeast"/>
        <w:ind w:left="48" w:right="48"/>
        <w:jc w:val="both"/>
        <w:rPr>
          <w:ins w:id="39" w:author="Unknown"/>
          <w:rFonts w:ascii="Verdana" w:eastAsia="Times New Roman" w:hAnsi="Verdana" w:cs="Times New Roman"/>
          <w:color w:val="000000"/>
          <w:sz w:val="24"/>
          <w:szCs w:val="24"/>
          <w:lang w:eastAsia="en-IN"/>
        </w:rPr>
      </w:pPr>
      <w:ins w:id="40" w:author="Unknown">
        <w:r w:rsidRPr="00985631">
          <w:rPr>
            <w:rFonts w:ascii="Verdana" w:eastAsia="Times New Roman" w:hAnsi="Verdana" w:cs="Times New Roman"/>
            <w:color w:val="000000"/>
            <w:sz w:val="24"/>
            <w:szCs w:val="24"/>
            <w:lang w:eastAsia="en-IN"/>
          </w:rPr>
          <w:t>Once &lt;context:annotation-config/&gt; is configured, you can start annotating your code to indicate that Spring should automatically wire values into properties, methods, and constructors. Let us see few important annotations to understand how they work:</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317"/>
        <w:gridCol w:w="5743"/>
      </w:tblGrid>
      <w:tr w:rsidR="00977F6F" w:rsidRPr="00977F6F" w:rsidTr="00977F6F">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58265B" w:rsidP="00977F6F">
            <w:pPr>
              <w:spacing w:after="300" w:line="240" w:lineRule="auto"/>
              <w:rPr>
                <w:rFonts w:ascii="Verdana" w:eastAsia="Times New Roman" w:hAnsi="Verdana" w:cs="Times New Roman"/>
                <w:color w:val="313131"/>
                <w:sz w:val="21"/>
                <w:szCs w:val="21"/>
                <w:lang w:eastAsia="en-IN"/>
              </w:rPr>
            </w:pPr>
            <w:hyperlink r:id="rId6" w:history="1">
              <w:r w:rsidR="00977F6F" w:rsidRPr="00977F6F">
                <w:rPr>
                  <w:rFonts w:ascii="Verdana" w:eastAsia="Times New Roman" w:hAnsi="Verdana" w:cs="Times New Roman"/>
                  <w:b/>
                  <w:bCs/>
                  <w:color w:val="313131"/>
                  <w:sz w:val="21"/>
                  <w:szCs w:val="21"/>
                  <w:lang w:eastAsia="en-IN"/>
                </w:rPr>
                <w:br/>
              </w:r>
              <w:r w:rsidR="00977F6F" w:rsidRPr="00977F6F">
                <w:rPr>
                  <w:rFonts w:ascii="Verdana" w:eastAsia="Times New Roman" w:hAnsi="Verdana" w:cs="Times New Roman"/>
                  <w:b/>
                  <w:bCs/>
                  <w:color w:val="313131"/>
                  <w:sz w:val="21"/>
                  <w:lang w:eastAsia="en-IN"/>
                </w:rPr>
                <w:t>@Required</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@Required annotation applies to bean property setter methods.</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58265B" w:rsidP="00977F6F">
            <w:pPr>
              <w:spacing w:after="0" w:line="240" w:lineRule="auto"/>
              <w:rPr>
                <w:rFonts w:ascii="Verdana" w:eastAsia="Times New Roman" w:hAnsi="Verdana" w:cs="Times New Roman"/>
                <w:color w:val="313131"/>
                <w:sz w:val="21"/>
                <w:szCs w:val="21"/>
                <w:lang w:eastAsia="en-IN"/>
              </w:rPr>
            </w:pPr>
            <w:hyperlink r:id="rId7" w:history="1">
              <w:r w:rsidR="00977F6F" w:rsidRPr="00977F6F">
                <w:rPr>
                  <w:rFonts w:ascii="Verdana" w:eastAsia="Times New Roman" w:hAnsi="Verdana" w:cs="Times New Roman"/>
                  <w:b/>
                  <w:bCs/>
                  <w:color w:val="313131"/>
                  <w:sz w:val="21"/>
                  <w:lang w:eastAsia="en-IN"/>
                </w:rPr>
                <w:t>@Autowired</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@Autowired annotation can apply to bean property setter methods, non-setter methods, constructor and properties.</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58265B" w:rsidP="00977F6F">
            <w:pPr>
              <w:spacing w:after="0" w:line="240" w:lineRule="auto"/>
              <w:rPr>
                <w:rFonts w:ascii="Verdana" w:eastAsia="Times New Roman" w:hAnsi="Verdana" w:cs="Times New Roman"/>
                <w:color w:val="313131"/>
                <w:sz w:val="21"/>
                <w:szCs w:val="21"/>
                <w:lang w:eastAsia="en-IN"/>
              </w:rPr>
            </w:pPr>
            <w:hyperlink r:id="rId8" w:history="1">
              <w:r w:rsidR="00977F6F" w:rsidRPr="00977F6F">
                <w:rPr>
                  <w:rFonts w:ascii="Verdana" w:eastAsia="Times New Roman" w:hAnsi="Verdana" w:cs="Times New Roman"/>
                  <w:b/>
                  <w:bCs/>
                  <w:color w:val="313131"/>
                  <w:sz w:val="21"/>
                  <w:lang w:eastAsia="en-IN"/>
                </w:rPr>
                <w:t>@Qualifier</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t>The @Qualifier annotation along with @Autowired can be used to remove the confusion by specifiying which exact bean will be wired.</w:t>
            </w:r>
          </w:p>
        </w:tc>
      </w:tr>
      <w:tr w:rsidR="00977F6F" w:rsidRPr="00977F6F" w:rsidTr="00977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977F6F" w:rsidP="00977F6F">
            <w:pPr>
              <w:spacing w:after="0" w:line="240" w:lineRule="auto"/>
              <w:rPr>
                <w:rFonts w:ascii="Verdana" w:eastAsia="Times New Roman" w:hAnsi="Verdana" w:cs="Times New Roman"/>
                <w:color w:val="313131"/>
                <w:sz w:val="21"/>
                <w:szCs w:val="21"/>
                <w:lang w:eastAsia="en-IN"/>
              </w:rPr>
            </w:pPr>
            <w:r w:rsidRPr="00977F6F">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77F6F" w:rsidRPr="00977F6F" w:rsidRDefault="0058265B" w:rsidP="00977F6F">
            <w:pPr>
              <w:spacing w:after="0" w:line="240" w:lineRule="auto"/>
              <w:rPr>
                <w:rFonts w:ascii="Verdana" w:eastAsia="Times New Roman" w:hAnsi="Verdana" w:cs="Times New Roman"/>
                <w:color w:val="313131"/>
                <w:sz w:val="21"/>
                <w:szCs w:val="21"/>
                <w:lang w:eastAsia="en-IN"/>
              </w:rPr>
            </w:pPr>
            <w:hyperlink r:id="rId9" w:history="1">
              <w:r w:rsidR="00977F6F" w:rsidRPr="00977F6F">
                <w:rPr>
                  <w:rFonts w:ascii="Verdana" w:eastAsia="Times New Roman" w:hAnsi="Verdana" w:cs="Times New Roman"/>
                  <w:b/>
                  <w:bCs/>
                  <w:color w:val="313131"/>
                  <w:sz w:val="21"/>
                  <w:lang w:eastAsia="en-IN"/>
                </w:rPr>
                <w:t>JSR-250 Annotations</w:t>
              </w:r>
            </w:hyperlink>
          </w:p>
          <w:p w:rsidR="00977F6F" w:rsidRPr="00977F6F" w:rsidRDefault="00977F6F" w:rsidP="00977F6F">
            <w:pPr>
              <w:spacing w:after="240" w:line="360" w:lineRule="atLeast"/>
              <w:ind w:left="48" w:right="48"/>
              <w:jc w:val="both"/>
              <w:rPr>
                <w:rFonts w:ascii="Verdana" w:eastAsia="Times New Roman" w:hAnsi="Verdana" w:cs="Times New Roman"/>
                <w:color w:val="000000"/>
                <w:sz w:val="21"/>
                <w:szCs w:val="21"/>
                <w:lang w:eastAsia="en-IN"/>
              </w:rPr>
            </w:pPr>
            <w:r w:rsidRPr="00977F6F">
              <w:rPr>
                <w:rFonts w:ascii="Verdana" w:eastAsia="Times New Roman" w:hAnsi="Verdana" w:cs="Times New Roman"/>
                <w:color w:val="000000"/>
                <w:sz w:val="21"/>
                <w:szCs w:val="21"/>
                <w:lang w:eastAsia="en-IN"/>
              </w:rPr>
              <w:lastRenderedPageBreak/>
              <w:t>Spring supports JSR-250 based annotations which include @Resource, @PostConstruct and @PreDestroy annotations.</w:t>
            </w:r>
          </w:p>
        </w:tc>
      </w:tr>
    </w:tbl>
    <w:p w:rsidR="00C002CB" w:rsidRDefault="00C002CB" w:rsidP="00C002CB">
      <w:pPr>
        <w:pStyle w:val="Heading1"/>
        <w:spacing w:before="0" w:beforeAutospacing="0" w:after="0" w:afterAutospacing="0" w:line="210" w:lineRule="atLeast"/>
        <w:rPr>
          <w:rFonts w:ascii="Verdana" w:hAnsi="Verdana"/>
          <w:color w:val="000000"/>
        </w:rPr>
      </w:pPr>
      <w:r>
        <w:rPr>
          <w:rFonts w:ascii="Verdana" w:hAnsi="Verdana"/>
          <w:color w:val="000000"/>
        </w:rPr>
        <w:lastRenderedPageBreak/>
        <w:br/>
        <w:t>dependency</w:t>
      </w:r>
    </w:p>
    <w:p w:rsidR="00C002CB" w:rsidRDefault="00C002CB" w:rsidP="00C002CB">
      <w:pPr>
        <w:spacing w:line="210" w:lineRule="atLeast"/>
        <w:jc w:val="right"/>
        <w:rPr>
          <w:rFonts w:ascii="Verdana" w:hAnsi="Verdana"/>
          <w:color w:val="000000"/>
          <w:sz w:val="15"/>
          <w:szCs w:val="15"/>
        </w:rPr>
      </w:pPr>
      <w:r>
        <w:rPr>
          <w:rFonts w:ascii="Verdana" w:hAnsi="Verdana"/>
          <w:color w:val="000000"/>
          <w:sz w:val="15"/>
          <w:szCs w:val="15"/>
        </w:rPr>
        <w:t>  </w:t>
      </w:r>
    </w:p>
    <w:p w:rsidR="00C002CB" w:rsidRDefault="00C002CB" w:rsidP="00C002CB">
      <w:pPr>
        <w:spacing w:line="210" w:lineRule="atLeast"/>
        <w:jc w:val="right"/>
        <w:rPr>
          <w:rFonts w:ascii="Verdana" w:hAnsi="Verdana"/>
          <w:color w:val="000000"/>
          <w:sz w:val="15"/>
          <w:szCs w:val="15"/>
        </w:rPr>
      </w:pPr>
      <w:r>
        <w:rPr>
          <w:rFonts w:ascii="Verdana" w:hAnsi="Verdana"/>
          <w:noProof/>
          <w:color w:val="000000"/>
          <w:sz w:val="15"/>
          <w:szCs w:val="15"/>
          <w:lang w:eastAsia="en-IN"/>
        </w:rPr>
        <w:drawing>
          <wp:inline distT="0" distB="0" distL="0" distR="0">
            <wp:extent cx="161925" cy="161925"/>
            <wp:effectExtent l="19050" t="0" r="9525" b="0"/>
            <wp:docPr id="10" name="Picture 10" descr="http://img.businessdictionary.com/term_spe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usinessdictionary.com/term_speaker.jpg"/>
                    <pic:cNvPicPr>
                      <a:picLocks noChangeAspect="1" noChangeArrowheads="1"/>
                    </pic:cNvPicPr>
                  </pic:nvPicPr>
                  <pic:blipFill>
                    <a:blip r:embed="rId10"/>
                    <a:srcRect/>
                    <a:stretch>
                      <a:fillRect/>
                    </a:stretch>
                  </pic:blipFill>
                  <pic:spPr bwMode="auto">
                    <a:xfrm>
                      <a:off x="0" y="0"/>
                      <a:ext cx="161925" cy="161925"/>
                    </a:xfrm>
                    <a:prstGeom prst="rect">
                      <a:avLst/>
                    </a:prstGeom>
                    <a:noFill/>
                    <a:ln w="9525">
                      <a:noFill/>
                      <a:miter lim="800000"/>
                      <a:headEnd/>
                      <a:tailEnd/>
                    </a:ln>
                  </pic:spPr>
                </pic:pic>
              </a:graphicData>
            </a:graphic>
          </wp:inline>
        </w:drawing>
      </w:r>
    </w:p>
    <w:p w:rsidR="00C002CB" w:rsidRDefault="00C002CB" w:rsidP="00C002CB">
      <w:pPr>
        <w:pStyle w:val="Heading2"/>
        <w:shd w:val="clear" w:color="auto" w:fill="EFEFEF"/>
        <w:spacing w:before="0" w:line="360" w:lineRule="atLeast"/>
        <w:rPr>
          <w:rFonts w:ascii="Verdana" w:hAnsi="Verdana"/>
          <w:color w:val="000000"/>
          <w:sz w:val="36"/>
          <w:szCs w:val="36"/>
        </w:rPr>
      </w:pPr>
      <w:r>
        <w:rPr>
          <w:rFonts w:ascii="Verdana" w:hAnsi="Verdana"/>
          <w:color w:val="000000"/>
        </w:rPr>
        <w:t>Definition</w:t>
      </w:r>
    </w:p>
    <w:p w:rsidR="00C002CB" w:rsidRDefault="0058265B" w:rsidP="00C002CB">
      <w:pPr>
        <w:spacing w:line="360" w:lineRule="atLeast"/>
        <w:rPr>
          <w:rFonts w:ascii="Verdana" w:hAnsi="Verdana"/>
          <w:color w:val="000000"/>
          <w:sz w:val="21"/>
          <w:szCs w:val="21"/>
        </w:rPr>
      </w:pPr>
      <w:hyperlink r:id="rId11" w:history="1">
        <w:r w:rsidR="00C002CB">
          <w:rPr>
            <w:rStyle w:val="Hyperlink"/>
            <w:rFonts w:ascii="Verdana" w:hAnsi="Verdana"/>
            <w:color w:val="000000"/>
            <w:sz w:val="21"/>
            <w:szCs w:val="21"/>
          </w:rPr>
          <w:t>Relationship</w:t>
        </w:r>
      </w:hyperlink>
      <w:r w:rsidR="00C002CB">
        <w:rPr>
          <w:rStyle w:val="apple-converted-space"/>
          <w:rFonts w:ascii="Verdana" w:hAnsi="Verdana"/>
          <w:color w:val="000000"/>
          <w:sz w:val="21"/>
          <w:szCs w:val="21"/>
        </w:rPr>
        <w:t> </w:t>
      </w:r>
      <w:r w:rsidR="00C002CB">
        <w:rPr>
          <w:rFonts w:ascii="Verdana" w:hAnsi="Verdana"/>
          <w:color w:val="000000"/>
          <w:sz w:val="21"/>
          <w:szCs w:val="21"/>
        </w:rPr>
        <w:t>between</w:t>
      </w:r>
      <w:r w:rsidR="00C002CB">
        <w:rPr>
          <w:rStyle w:val="apple-converted-space"/>
          <w:rFonts w:ascii="Verdana" w:hAnsi="Verdana"/>
          <w:color w:val="000000"/>
          <w:sz w:val="21"/>
          <w:szCs w:val="21"/>
        </w:rPr>
        <w:t> </w:t>
      </w:r>
      <w:hyperlink r:id="rId12" w:history="1">
        <w:r w:rsidR="00C002CB">
          <w:rPr>
            <w:rStyle w:val="Hyperlink"/>
            <w:rFonts w:ascii="Verdana" w:hAnsi="Verdana"/>
            <w:color w:val="000000"/>
            <w:sz w:val="21"/>
            <w:szCs w:val="21"/>
          </w:rPr>
          <w:t>conditions</w:t>
        </w:r>
      </w:hyperlink>
      <w:r w:rsidR="00C002CB">
        <w:rPr>
          <w:rFonts w:ascii="Verdana" w:hAnsi="Verdana"/>
          <w:color w:val="000000"/>
          <w:sz w:val="21"/>
          <w:szCs w:val="21"/>
        </w:rPr>
        <w:t>,</w:t>
      </w:r>
      <w:r w:rsidR="00C002CB">
        <w:rPr>
          <w:rStyle w:val="apple-converted-space"/>
          <w:rFonts w:ascii="Verdana" w:hAnsi="Verdana"/>
          <w:color w:val="000000"/>
          <w:sz w:val="21"/>
          <w:szCs w:val="21"/>
        </w:rPr>
        <w:t> </w:t>
      </w:r>
      <w:hyperlink r:id="rId13" w:history="1">
        <w:r w:rsidR="00C002CB">
          <w:rPr>
            <w:rStyle w:val="Hyperlink"/>
            <w:rFonts w:ascii="Verdana" w:hAnsi="Verdana"/>
            <w:color w:val="000000"/>
            <w:sz w:val="21"/>
            <w:szCs w:val="21"/>
          </w:rPr>
          <w:t>events</w:t>
        </w:r>
      </w:hyperlink>
      <w:r w:rsidR="00C002CB">
        <w:rPr>
          <w:rFonts w:ascii="Verdana" w:hAnsi="Verdana"/>
          <w:color w:val="000000"/>
          <w:sz w:val="21"/>
          <w:szCs w:val="21"/>
        </w:rPr>
        <w:t>, or</w:t>
      </w:r>
      <w:r w:rsidR="00C002CB">
        <w:rPr>
          <w:rStyle w:val="apple-converted-space"/>
          <w:rFonts w:ascii="Verdana" w:hAnsi="Verdana"/>
          <w:color w:val="000000"/>
          <w:sz w:val="21"/>
          <w:szCs w:val="21"/>
        </w:rPr>
        <w:t> </w:t>
      </w:r>
      <w:hyperlink r:id="rId14" w:history="1">
        <w:r w:rsidR="00C002CB">
          <w:rPr>
            <w:rStyle w:val="Hyperlink"/>
            <w:rFonts w:ascii="Verdana" w:hAnsi="Verdana"/>
            <w:color w:val="000000"/>
            <w:sz w:val="21"/>
            <w:szCs w:val="21"/>
          </w:rPr>
          <w:t>tasks</w:t>
        </w:r>
      </w:hyperlink>
      <w:r w:rsidR="00C002CB">
        <w:rPr>
          <w:rStyle w:val="apple-converted-space"/>
          <w:rFonts w:ascii="Verdana" w:hAnsi="Verdana"/>
          <w:color w:val="000000"/>
          <w:sz w:val="21"/>
          <w:szCs w:val="21"/>
        </w:rPr>
        <w:t> </w:t>
      </w:r>
      <w:r w:rsidR="00C002CB">
        <w:rPr>
          <w:rFonts w:ascii="Verdana" w:hAnsi="Verdana"/>
          <w:color w:val="000000"/>
          <w:sz w:val="21"/>
          <w:szCs w:val="21"/>
        </w:rPr>
        <w:t>such that one cannot begin or be-completed until one or more other conditions, events, or tasks have occurred, begun, or</w:t>
      </w:r>
      <w:r w:rsidR="00C002CB">
        <w:rPr>
          <w:rStyle w:val="apple-converted-space"/>
          <w:rFonts w:ascii="Verdana" w:hAnsi="Verdana"/>
          <w:color w:val="000000"/>
          <w:sz w:val="21"/>
          <w:szCs w:val="21"/>
        </w:rPr>
        <w:t> </w:t>
      </w:r>
      <w:hyperlink r:id="rId15" w:history="1">
        <w:r w:rsidR="00C002CB">
          <w:rPr>
            <w:rStyle w:val="Hyperlink"/>
            <w:rFonts w:ascii="Verdana" w:hAnsi="Verdana"/>
            <w:color w:val="000000"/>
            <w:sz w:val="21"/>
            <w:szCs w:val="21"/>
          </w:rPr>
          <w:t>completed</w:t>
        </w:r>
      </w:hyperlink>
      <w:r w:rsidR="00C002CB">
        <w:rPr>
          <w:rFonts w:ascii="Verdana" w:hAnsi="Verdana"/>
          <w:color w:val="000000"/>
          <w:sz w:val="21"/>
          <w:szCs w:val="21"/>
        </w:rPr>
        <w:t>.</w:t>
      </w:r>
    </w:p>
    <w:p w:rsidR="005D25F1" w:rsidRDefault="005D25F1" w:rsidP="005D25F1">
      <w:pPr>
        <w:pStyle w:val="Heading3"/>
        <w:shd w:val="clear" w:color="auto" w:fill="FFFFFF"/>
        <w:spacing w:before="150" w:after="150" w:line="600" w:lineRule="atLeast"/>
        <w:rPr>
          <w:rFonts w:ascii="Helvetica" w:hAnsi="Helvetica" w:cs="Helvetica"/>
          <w:color w:val="333333"/>
          <w:sz w:val="37"/>
          <w:szCs w:val="37"/>
        </w:rPr>
      </w:pPr>
      <w:bookmarkStart w:id="41" w:name="What_is_a_POM"/>
      <w:r>
        <w:rPr>
          <w:rFonts w:ascii="Helvetica" w:hAnsi="Helvetica" w:cs="Helvetica"/>
          <w:color w:val="005580"/>
          <w:sz w:val="37"/>
          <w:szCs w:val="37"/>
          <w:u w:val="single"/>
        </w:rPr>
        <w:t>What is a POM</w:t>
      </w:r>
      <w:bookmarkEnd w:id="41"/>
      <w:r>
        <w:rPr>
          <w:rFonts w:ascii="Helvetica" w:hAnsi="Helvetica" w:cs="Helvetica"/>
          <w:color w:val="333333"/>
          <w:sz w:val="37"/>
          <w:szCs w:val="37"/>
        </w:rPr>
        <w:t>?</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Fonts w:ascii="Helvetica" w:hAnsi="Helvetica" w:cs="Helvetica"/>
          <w:color w:val="333333"/>
          <w:sz w:val="21"/>
          <w:szCs w:val="21"/>
        </w:rPr>
        <w:t>; the source directory, which is</w:t>
      </w:r>
      <w:r>
        <w:rPr>
          <w:rStyle w:val="HTMLTypewriter"/>
          <w:color w:val="333333"/>
          <w:sz w:val="19"/>
          <w:szCs w:val="19"/>
          <w:shd w:val="clear" w:color="auto" w:fill="FEE9CC"/>
        </w:rPr>
        <w:t>src/main/java</w:t>
      </w:r>
      <w:r>
        <w:rPr>
          <w:rFonts w:ascii="Helvetica" w:hAnsi="Helvetica" w:cs="Helvetica"/>
          <w:color w:val="333333"/>
          <w:sz w:val="21"/>
          <w:szCs w:val="21"/>
        </w:rPr>
        <w:t>; the test source directory, which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src/test/java</w:t>
      </w:r>
      <w:r>
        <w:rPr>
          <w:rFonts w:ascii="Helvetica" w:hAnsi="Helvetica" w:cs="Helvetica"/>
          <w:color w:val="333333"/>
          <w:sz w:val="21"/>
          <w:szCs w:val="21"/>
        </w:rPr>
        <w:t>; and so on.</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POM was renamed from</w:t>
      </w:r>
      <w:r>
        <w:rPr>
          <w:rStyle w:val="apple-converted-space"/>
          <w:rFonts w:ascii="Helvetica" w:hAnsi="Helvetica" w:cs="Helvetica"/>
          <w:color w:val="333333"/>
          <w:sz w:val="21"/>
          <w:szCs w:val="21"/>
        </w:rPr>
        <w:t> </w:t>
      </w:r>
      <w:r>
        <w:rPr>
          <w:rStyle w:val="HTMLTypewriter"/>
          <w:color w:val="333333"/>
          <w:sz w:val="19"/>
          <w:szCs w:val="19"/>
          <w:shd w:val="clear" w:color="auto" w:fill="FEE9CC"/>
        </w:rPr>
        <w:t>project.xml</w:t>
      </w:r>
      <w:r>
        <w:rPr>
          <w:rStyle w:val="apple-converted-space"/>
          <w:rFonts w:ascii="Helvetica" w:hAnsi="Helvetica" w:cs="Helvetica"/>
          <w:color w:val="333333"/>
          <w:sz w:val="21"/>
          <w:szCs w:val="21"/>
        </w:rPr>
        <w:t> </w:t>
      </w:r>
      <w:r>
        <w:rPr>
          <w:rFonts w:ascii="Helvetica" w:hAnsi="Helvetica" w:cs="Helvetica"/>
          <w:color w:val="333333"/>
          <w:sz w:val="21"/>
          <w:szCs w:val="21"/>
        </w:rPr>
        <w:t>in Maven 1 to</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in Maven 2. Instead of having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maven.xml</w:t>
      </w:r>
      <w:r>
        <w:rPr>
          <w:rStyle w:val="apple-converted-space"/>
          <w:rFonts w:ascii="Helvetica" w:hAnsi="Helvetica" w:cs="Helvetica"/>
          <w:color w:val="333333"/>
          <w:sz w:val="21"/>
          <w:szCs w:val="21"/>
        </w:rPr>
        <w:t> </w:t>
      </w:r>
      <w:r>
        <w:rPr>
          <w:rFonts w:ascii="Helvetica" w:hAnsi="Helvetica" w:cs="Helvetica"/>
          <w:color w:val="333333"/>
          <w:sz w:val="21"/>
          <w:szCs w:val="21"/>
        </w:rPr>
        <w:t>file that contains the goals that can be executed, the goals or plugins are now configured in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Fonts w:ascii="Helvetica" w:hAnsi="Helvetica" w:cs="Helvetica"/>
          <w:color w:val="333333"/>
          <w:sz w:val="21"/>
          <w:szCs w:val="21"/>
        </w:rPr>
        <w:t>. When executing a task or goal, Maven looks for the POM in the current directory. It reads the POM, gets the needed configuration information, then executes the goal.</w:t>
      </w:r>
    </w:p>
    <w:p w:rsidR="005D25F1" w:rsidRDefault="005D25F1" w:rsidP="005D25F1">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 of the configuration that can be specified in the POM are the project dependencies, the plugins or goals that can be executed, the build profiles, and so on. Other information such as the project version, description, developers, mailing lists and such can also be specified.</w:t>
      </w:r>
    </w:p>
    <w:p w:rsidR="00925BEC" w:rsidRDefault="00925BEC" w:rsidP="00925BEC">
      <w:pPr>
        <w:pStyle w:val="Heading2"/>
        <w:shd w:val="clear" w:color="auto" w:fill="FFFFFF"/>
        <w:spacing w:before="150" w:after="150" w:line="600" w:lineRule="atLeast"/>
        <w:rPr>
          <w:rFonts w:ascii="inherit" w:hAnsi="inherit" w:cs="Helvetica"/>
          <w:color w:val="333333"/>
          <w:sz w:val="47"/>
          <w:szCs w:val="47"/>
        </w:rPr>
      </w:pPr>
      <w:r>
        <w:rPr>
          <w:rFonts w:ascii="inherit" w:hAnsi="inherit" w:cs="Helvetica"/>
          <w:color w:val="333333"/>
          <w:sz w:val="47"/>
          <w:szCs w:val="47"/>
        </w:rPr>
        <w:t>Introduction to Repositories</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2" w:name="Artifact_Repositories"/>
      <w:bookmarkEnd w:id="42"/>
      <w:r>
        <w:rPr>
          <w:rFonts w:ascii="inherit" w:hAnsi="inherit" w:cs="Helvetica"/>
          <w:color w:val="333333"/>
          <w:sz w:val="37"/>
          <w:szCs w:val="37"/>
        </w:rPr>
        <w:t>Artifact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repository in Maven is used to hold build artifacts and dependencies of varying types.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strictly only two types of repositories: local and remote. The local repository refers to a copy on your own installation that is a cache of the remote downloads, and also contains the temporary build artifacts that you have not yet released.</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Remote repositories refer to any other type of repository, accessed by a variety of protocols such as</w:t>
      </w:r>
      <w:r>
        <w:rPr>
          <w:rStyle w:val="apple-converted-space"/>
          <w:rFonts w:ascii="Helvetica" w:hAnsi="Helvetica" w:cs="Helvetica"/>
          <w:color w:val="333333"/>
          <w:sz w:val="21"/>
          <w:szCs w:val="21"/>
        </w:rPr>
        <w:t> </w:t>
      </w:r>
      <w:r>
        <w:rPr>
          <w:rStyle w:val="HTMLTypewriter"/>
          <w:color w:val="333333"/>
          <w:sz w:val="19"/>
          <w:szCs w:val="19"/>
          <w:shd w:val="clear" w:color="auto" w:fill="FEE9CC"/>
        </w:rPr>
        <w:t>file://</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http://</w:t>
      </w:r>
      <w:r>
        <w:rPr>
          <w:rFonts w:ascii="Helvetica" w:hAnsi="Helvetica" w:cs="Helvetica"/>
          <w:color w:val="333333"/>
          <w:sz w:val="21"/>
          <w:szCs w:val="21"/>
        </w:rPr>
        <w:t>. These repositories might be a truly remote repository set up by a third party to provide their artifacts for downloading (for example,</w:t>
      </w:r>
      <w:r>
        <w:rPr>
          <w:rStyle w:val="apple-converted-space"/>
          <w:rFonts w:ascii="Helvetica" w:hAnsi="Helvetica" w:cs="Helvetica"/>
          <w:color w:val="333333"/>
          <w:sz w:val="21"/>
          <w:szCs w:val="21"/>
        </w:rPr>
        <w:t> </w:t>
      </w:r>
      <w:hyperlink r:id="rId16" w:history="1">
        <w:r>
          <w:rPr>
            <w:rStyle w:val="Hyperlink"/>
            <w:rFonts w:ascii="Helvetica" w:hAnsi="Helvetica" w:cs="Helvetica"/>
            <w:color w:val="0088CC"/>
            <w:sz w:val="21"/>
            <w:szCs w:val="21"/>
          </w:rPr>
          <w:t>repo.maven.apache.org</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7" w:history="1">
        <w:r>
          <w:rPr>
            <w:rStyle w:val="Hyperlink"/>
            <w:rFonts w:ascii="Helvetica" w:hAnsi="Helvetica" w:cs="Helvetica"/>
            <w:color w:val="0088CC"/>
            <w:sz w:val="21"/>
            <w:szCs w:val="21"/>
          </w:rPr>
          <w:t>uk.maven.org</w:t>
        </w:r>
      </w:hyperlink>
      <w:r>
        <w:rPr>
          <w:rStyle w:val="apple-converted-space"/>
          <w:rFonts w:ascii="Helvetica" w:hAnsi="Helvetica" w:cs="Helvetica"/>
          <w:color w:val="333333"/>
          <w:sz w:val="21"/>
          <w:szCs w:val="21"/>
        </w:rPr>
        <w:t> </w:t>
      </w:r>
      <w:r>
        <w:rPr>
          <w:rFonts w:ascii="Helvetica" w:hAnsi="Helvetica" w:cs="Helvetica"/>
          <w:color w:val="333333"/>
          <w:sz w:val="21"/>
          <w:szCs w:val="21"/>
        </w:rPr>
        <w:t>house Maven's central repository). Other "remote" repositories may be internal repositories set up on a file or HTTP server within your company, used to share private artifacts between development teams and for releases.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local and remote repositories are structured the same way so that scripts can easily be run on either side, or they can be synced for offline used. In general use, the layout of the repositories is completely transparent to the Maven user, however.</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3" w:name="Why_not_Store_JARs_in_CVS"/>
      <w:bookmarkEnd w:id="43"/>
      <w:r>
        <w:rPr>
          <w:rFonts w:ascii="inherit" w:hAnsi="inherit" w:cs="Helvetica"/>
          <w:color w:val="333333"/>
          <w:sz w:val="37"/>
          <w:szCs w:val="37"/>
        </w:rPr>
        <w:t>Why not Store JARs in CVS?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is not recommended that you store your JARs in CVS. Maven tries to promote the notion of a user local repository where JARs, or any project artifacts, can be stored and used for any number of builds. Many projects have dependencies such as XML parsers and standard utilities that are often replicated in typical builds. With Maven these standard utilities can be stored in your local repository and shared by any number of builds.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has the following advantages:</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It uses less storage</w:t>
      </w:r>
      <w:r>
        <w:rPr>
          <w:rStyle w:val="apple-converted-space"/>
          <w:rFonts w:ascii="Helvetica" w:hAnsi="Helvetica" w:cs="Helvetica"/>
          <w:color w:val="404040"/>
          <w:sz w:val="21"/>
          <w:szCs w:val="21"/>
        </w:rPr>
        <w:t> </w:t>
      </w:r>
      <w:r>
        <w:rPr>
          <w:rFonts w:ascii="Helvetica" w:hAnsi="Helvetica" w:cs="Helvetica"/>
          <w:color w:val="404040"/>
          <w:sz w:val="21"/>
          <w:szCs w:val="21"/>
        </w:rPr>
        <w:t>- while a repository is typically quite large, because each JAR is only kept in the one place it is actually saving space, even though it may not seem that way</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It makes checking out a project quicker</w:t>
      </w:r>
      <w:r>
        <w:rPr>
          <w:rStyle w:val="apple-converted-space"/>
          <w:rFonts w:ascii="Helvetica" w:hAnsi="Helvetica" w:cs="Helvetica"/>
          <w:color w:val="404040"/>
          <w:sz w:val="21"/>
          <w:szCs w:val="21"/>
        </w:rPr>
        <w:t> </w:t>
      </w:r>
      <w:r>
        <w:rPr>
          <w:rFonts w:ascii="Helvetica" w:hAnsi="Helvetica" w:cs="Helvetica"/>
          <w:color w:val="404040"/>
          <w:sz w:val="21"/>
          <w:szCs w:val="21"/>
        </w:rPr>
        <w:t>- initial checkout, and to a small degree updating, a project will be faster if there are no large binary files in CVS. While they may need to be downloaded again afterwards anyway, this only happens once and may not be necessary for some common JARs already in place.</w:t>
      </w:r>
    </w:p>
    <w:p w:rsidR="00925BEC" w:rsidRDefault="00925BEC" w:rsidP="00925BEC">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No need for versioning</w:t>
      </w:r>
      <w:r>
        <w:rPr>
          <w:rStyle w:val="apple-converted-space"/>
          <w:rFonts w:ascii="Helvetica" w:hAnsi="Helvetica" w:cs="Helvetica"/>
          <w:color w:val="404040"/>
          <w:sz w:val="21"/>
          <w:szCs w:val="21"/>
        </w:rPr>
        <w:t> </w:t>
      </w:r>
      <w:r>
        <w:rPr>
          <w:rFonts w:ascii="Helvetica" w:hAnsi="Helvetica" w:cs="Helvetica"/>
          <w:color w:val="404040"/>
          <w:sz w:val="21"/>
          <w:szCs w:val="21"/>
        </w:rPr>
        <w:t>- CVS and other source control systems are designed for versioning files, but external dependencies typically don't change, or if they do their filename changes anyway to indicate the new version. Storing these in CVS doesn't have any added benefit over keeping them in a local artifact cache.</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4" w:name="Using_Repositories"/>
      <w:bookmarkEnd w:id="44"/>
      <w:r>
        <w:rPr>
          <w:rFonts w:ascii="inherit" w:hAnsi="inherit" w:cs="Helvetica"/>
          <w:color w:val="333333"/>
          <w:sz w:val="37"/>
          <w:szCs w:val="37"/>
        </w:rPr>
        <w:t>Using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general, you should not need to do anything with the local repository on a regular basis, except clean it out if you are short on disk space (or erase it completely if you are willing to download everything again).</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the remote repositories, they are used for both downloading and uploading (if you have the permission to do so).</w:t>
      </w:r>
    </w:p>
    <w:p w:rsidR="00925BEC" w:rsidRDefault="00925BEC" w:rsidP="00925BEC">
      <w:pPr>
        <w:pStyle w:val="Heading4"/>
        <w:shd w:val="clear" w:color="auto" w:fill="FFFFFF"/>
        <w:spacing w:before="150" w:after="150" w:line="300" w:lineRule="atLeast"/>
        <w:rPr>
          <w:rFonts w:ascii="inherit" w:hAnsi="inherit" w:cs="Helvetica"/>
          <w:color w:val="333333"/>
          <w:sz w:val="26"/>
          <w:szCs w:val="26"/>
        </w:rPr>
      </w:pPr>
      <w:bookmarkStart w:id="45" w:name="Downloading_from_a_Remote_Repository"/>
      <w:bookmarkEnd w:id="45"/>
      <w:r>
        <w:rPr>
          <w:rFonts w:ascii="inherit" w:hAnsi="inherit" w:cs="Helvetica"/>
          <w:color w:val="333333"/>
          <w:sz w:val="26"/>
          <w:szCs w:val="26"/>
        </w:rPr>
        <w:t>Downloading from a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Downloading in Maven is triggered by a project declaring a dependency that is not present in the local repository (or for a</w:t>
      </w:r>
      <w:r>
        <w:rPr>
          <w:rStyle w:val="apple-converted-space"/>
          <w:rFonts w:ascii="Helvetica" w:hAnsi="Helvetica" w:cs="Helvetica"/>
          <w:color w:val="333333"/>
          <w:sz w:val="21"/>
          <w:szCs w:val="21"/>
        </w:rPr>
        <w:t> </w:t>
      </w:r>
      <w:r>
        <w:rPr>
          <w:rStyle w:val="HTMLTypewriter"/>
          <w:color w:val="333333"/>
          <w:sz w:val="19"/>
          <w:szCs w:val="19"/>
          <w:shd w:val="clear" w:color="auto" w:fill="FEE9CC"/>
        </w:rPr>
        <w:t>SNAPSHOT</w:t>
      </w:r>
      <w:r>
        <w:rPr>
          <w:rFonts w:ascii="Helvetica" w:hAnsi="Helvetica" w:cs="Helvetica"/>
          <w:color w:val="333333"/>
          <w:sz w:val="21"/>
          <w:szCs w:val="21"/>
        </w:rPr>
        <w:t>, when the remote repository contains one that is newer). By default, Maven will download from the</w:t>
      </w:r>
      <w:r>
        <w:rPr>
          <w:rStyle w:val="apple-converted-space"/>
          <w:rFonts w:ascii="Helvetica" w:hAnsi="Helvetica" w:cs="Helvetica"/>
          <w:color w:val="333333"/>
          <w:sz w:val="21"/>
          <w:szCs w:val="21"/>
        </w:rPr>
        <w:t> </w:t>
      </w:r>
      <w:hyperlink r:id="rId18" w:history="1">
        <w:r>
          <w:rPr>
            <w:rStyle w:val="Hyperlink"/>
            <w:rFonts w:ascii="Helvetica" w:hAnsi="Helvetica" w:cs="Helvetica"/>
            <w:color w:val="0088CC"/>
            <w:sz w:val="21"/>
            <w:szCs w:val="21"/>
          </w:rPr>
          <w:t>central</w:t>
        </w:r>
      </w:hyperlink>
      <w:r>
        <w:rPr>
          <w:rStyle w:val="apple-converted-space"/>
          <w:rFonts w:ascii="Helvetica" w:hAnsi="Helvetica" w:cs="Helvetica"/>
          <w:color w:val="333333"/>
          <w:sz w:val="21"/>
          <w:szCs w:val="21"/>
        </w:rPr>
        <w:t> </w:t>
      </w:r>
      <w:r>
        <w:rPr>
          <w:rFonts w:ascii="Helvetica" w:hAnsi="Helvetica" w:cs="Helvetica"/>
          <w:color w:val="333333"/>
          <w:sz w:val="21"/>
          <w:szCs w:val="21"/>
        </w:rPr>
        <w:t>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override this, you need to specify a</w:t>
      </w:r>
      <w:r>
        <w:rPr>
          <w:rStyle w:val="apple-converted-space"/>
          <w:rFonts w:ascii="Helvetica" w:hAnsi="Helvetica" w:cs="Helvetica"/>
          <w:color w:val="333333"/>
          <w:sz w:val="21"/>
          <w:szCs w:val="21"/>
        </w:rPr>
        <w:t> </w:t>
      </w:r>
      <w:r>
        <w:rPr>
          <w:rStyle w:val="HTMLTypewriter"/>
          <w:color w:val="333333"/>
          <w:sz w:val="19"/>
          <w:szCs w:val="19"/>
          <w:shd w:val="clear" w:color="auto" w:fill="FEE9CC"/>
        </w:rPr>
        <w:t>mirror</w:t>
      </w:r>
      <w:r>
        <w:rPr>
          <w:rStyle w:val="apple-converted-space"/>
          <w:rFonts w:ascii="Helvetica" w:hAnsi="Helvetica" w:cs="Helvetica"/>
          <w:color w:val="333333"/>
          <w:sz w:val="21"/>
          <w:szCs w:val="21"/>
        </w:rPr>
        <w:t> </w:t>
      </w:r>
      <w:r>
        <w:rPr>
          <w:rFonts w:ascii="Helvetica" w:hAnsi="Helvetica" w:cs="Helvetica"/>
          <w:color w:val="333333"/>
          <w:sz w:val="21"/>
          <w:szCs w:val="21"/>
        </w:rPr>
        <w:t>as shown in</w:t>
      </w:r>
      <w:r>
        <w:rPr>
          <w:rStyle w:val="apple-converted-space"/>
          <w:rFonts w:ascii="Helvetica" w:hAnsi="Helvetica" w:cs="Helvetica"/>
          <w:color w:val="333333"/>
          <w:sz w:val="21"/>
          <w:szCs w:val="21"/>
        </w:rPr>
        <w:t> </w:t>
      </w:r>
      <w:hyperlink r:id="rId19" w:history="1">
        <w:r>
          <w:rPr>
            <w:rStyle w:val="Hyperlink"/>
            <w:rFonts w:ascii="Helvetica" w:hAnsi="Helvetica" w:cs="Helvetica"/>
            <w:color w:val="0088CC"/>
            <w:sz w:val="21"/>
            <w:szCs w:val="21"/>
          </w:rPr>
          <w:t>Using Mirrors for Repositories</w:t>
        </w:r>
      </w:hyperlink>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You can set this in your</w:t>
      </w:r>
      <w:r>
        <w:rPr>
          <w:rStyle w:val="apple-converted-space"/>
          <w:rFonts w:ascii="Helvetica" w:hAnsi="Helvetica" w:cs="Helvetica"/>
          <w:color w:val="333333"/>
          <w:sz w:val="21"/>
          <w:szCs w:val="21"/>
        </w:rPr>
        <w:t> </w:t>
      </w:r>
      <w:r>
        <w:rPr>
          <w:rStyle w:val="HTMLTypewriter"/>
          <w:color w:val="333333"/>
          <w:sz w:val="19"/>
          <w:szCs w:val="19"/>
          <w:shd w:val="clear" w:color="auto" w:fill="FEE9CC"/>
        </w:rPr>
        <w:t>settings.xml</w:t>
      </w:r>
      <w:r>
        <w:rPr>
          <w:rStyle w:val="apple-converted-space"/>
          <w:rFonts w:ascii="Helvetica" w:hAnsi="Helvetica" w:cs="Helvetica"/>
          <w:color w:val="333333"/>
          <w:sz w:val="21"/>
          <w:szCs w:val="21"/>
        </w:rPr>
        <w:t> </w:t>
      </w:r>
      <w:r>
        <w:rPr>
          <w:rFonts w:ascii="Helvetica" w:hAnsi="Helvetica" w:cs="Helvetica"/>
          <w:color w:val="333333"/>
          <w:sz w:val="21"/>
          <w:szCs w:val="21"/>
        </w:rPr>
        <w:t>file to globally use a certain mirror, however note that it is common for a project to customise the repository in their</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and that your setting will take precedence. If you find that dependencies are not being found, check you have not overridden the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more information on dependencies, see</w:t>
      </w:r>
      <w:r>
        <w:rPr>
          <w:rStyle w:val="apple-converted-space"/>
          <w:rFonts w:ascii="Helvetica" w:hAnsi="Helvetica" w:cs="Helvetica"/>
          <w:color w:val="333333"/>
          <w:sz w:val="21"/>
          <w:szCs w:val="21"/>
        </w:rPr>
        <w:t> </w:t>
      </w:r>
      <w:hyperlink r:id="rId20" w:history="1">
        <w:r>
          <w:rPr>
            <w:rStyle w:val="Hyperlink"/>
            <w:rFonts w:ascii="Helvetica" w:hAnsi="Helvetica" w:cs="Helvetica"/>
            <w:color w:val="0088CC"/>
            <w:sz w:val="21"/>
            <w:szCs w:val="21"/>
          </w:rPr>
          <w:t>Dependency Mechanism</w:t>
        </w:r>
      </w:hyperlink>
      <w:r>
        <w:rPr>
          <w:rFonts w:ascii="Helvetica" w:hAnsi="Helvetica" w:cs="Helvetica"/>
          <w:color w:val="333333"/>
          <w:sz w:val="21"/>
          <w:szCs w:val="21"/>
        </w:rPr>
        <w:t>.</w:t>
      </w:r>
    </w:p>
    <w:p w:rsidR="00925BEC" w:rsidRDefault="00925BEC" w:rsidP="00925BEC">
      <w:pPr>
        <w:pStyle w:val="Heading4"/>
        <w:shd w:val="clear" w:color="auto" w:fill="FFFFFF"/>
        <w:spacing w:before="150" w:after="150" w:line="300" w:lineRule="atLeast"/>
        <w:rPr>
          <w:rFonts w:ascii="inherit" w:hAnsi="inherit" w:cs="Helvetica"/>
          <w:color w:val="333333"/>
          <w:sz w:val="26"/>
          <w:szCs w:val="26"/>
        </w:rPr>
      </w:pPr>
      <w:bookmarkStart w:id="46" w:name="Using_Mirrors_for_the_Central_Repository"/>
      <w:bookmarkEnd w:id="46"/>
      <w:r>
        <w:rPr>
          <w:rFonts w:ascii="inherit" w:hAnsi="inherit" w:cs="Helvetica"/>
          <w:color w:val="333333"/>
          <w:sz w:val="26"/>
          <w:szCs w:val="26"/>
        </w:rPr>
        <w:t>Using Mirrors for the Central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several official Central repositories geographically distributed. You can make changes to your</w:t>
      </w:r>
      <w:r>
        <w:rPr>
          <w:rStyle w:val="apple-converted-space"/>
          <w:rFonts w:ascii="Helvetica" w:hAnsi="Helvetica" w:cs="Helvetica"/>
          <w:color w:val="333333"/>
          <w:sz w:val="21"/>
          <w:szCs w:val="21"/>
        </w:rPr>
        <w:t> </w:t>
      </w:r>
      <w:r>
        <w:rPr>
          <w:rStyle w:val="HTMLTypewriter"/>
          <w:color w:val="333333"/>
          <w:sz w:val="19"/>
          <w:szCs w:val="19"/>
          <w:shd w:val="clear" w:color="auto" w:fill="FEE9CC"/>
        </w:rPr>
        <w:t>settings.xml</w:t>
      </w:r>
      <w:r>
        <w:rPr>
          <w:rStyle w:val="apple-converted-space"/>
          <w:rFonts w:ascii="Helvetica" w:hAnsi="Helvetica" w:cs="Helvetica"/>
          <w:color w:val="333333"/>
          <w:sz w:val="21"/>
          <w:szCs w:val="21"/>
        </w:rPr>
        <w:t> </w:t>
      </w:r>
      <w:r>
        <w:rPr>
          <w:rFonts w:ascii="Helvetica" w:hAnsi="Helvetica" w:cs="Helvetica"/>
          <w:color w:val="333333"/>
          <w:sz w:val="21"/>
          <w:szCs w:val="21"/>
        </w:rPr>
        <w:t>file to use one or more mirrors. Instructions for this can be found in the guide</w:t>
      </w:r>
      <w:r>
        <w:rPr>
          <w:rStyle w:val="apple-converted-space"/>
          <w:rFonts w:ascii="Helvetica" w:hAnsi="Helvetica" w:cs="Helvetica"/>
          <w:color w:val="333333"/>
          <w:sz w:val="21"/>
          <w:szCs w:val="21"/>
        </w:rPr>
        <w:t> </w:t>
      </w:r>
      <w:hyperlink r:id="rId21" w:history="1">
        <w:r>
          <w:rPr>
            <w:rStyle w:val="Hyperlink"/>
            <w:rFonts w:ascii="Helvetica" w:hAnsi="Helvetica" w:cs="Helvetica"/>
            <w:color w:val="0088CC"/>
            <w:sz w:val="21"/>
            <w:szCs w:val="21"/>
          </w:rPr>
          <w:t>Using Mirrors for Repositories</w:t>
        </w:r>
      </w:hyperlink>
      <w:r>
        <w:rPr>
          <w:rFonts w:ascii="Helvetica" w:hAnsi="Helvetica" w:cs="Helvetica"/>
          <w:color w:val="333333"/>
          <w:sz w:val="21"/>
          <w:szCs w:val="21"/>
        </w:rPr>
        <w:t>.</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7" w:name="Building_Offline"/>
      <w:bookmarkEnd w:id="47"/>
      <w:r>
        <w:rPr>
          <w:rFonts w:ascii="inherit" w:hAnsi="inherit" w:cs="Helvetica"/>
          <w:color w:val="333333"/>
          <w:sz w:val="37"/>
          <w:szCs w:val="37"/>
        </w:rPr>
        <w:t>Building Offline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are temporarily disconnected from the internet and you need to build your projects offline you can use the offline switch on the CLI:</w:t>
      </w:r>
    </w:p>
    <w:p w:rsidR="00925BEC" w:rsidRDefault="00925BEC" w:rsidP="00925BEC">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mvn </w:t>
      </w:r>
      <w:r>
        <w:rPr>
          <w:rStyle w:val="pun"/>
          <w:rFonts w:ascii="Consolas" w:hAnsi="Consolas" w:cs="Consolas"/>
          <w:color w:val="666600"/>
        </w:rPr>
        <w:t>-</w:t>
      </w:r>
      <w:r>
        <w:rPr>
          <w:rStyle w:val="pln"/>
          <w:rFonts w:ascii="Consolas" w:hAnsi="Consolas" w:cs="Consolas"/>
          <w:color w:val="000000"/>
        </w:rPr>
        <w:t xml:space="preserve">o </w:t>
      </w:r>
      <w:r>
        <w:rPr>
          <w:rStyle w:val="kwd"/>
          <w:rFonts w:ascii="Consolas" w:hAnsi="Consolas" w:cs="Consolas"/>
          <w:color w:val="000088"/>
        </w:rPr>
        <w:t>package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Note that many plugins will honour the offline setting and not perform any operations that would connect to the internet. Some examples are resolving Javadoc links and link checking the site.</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48" w:name="Uploading_to_a_Remote_Repository"/>
      <w:bookmarkEnd w:id="48"/>
      <w:r>
        <w:rPr>
          <w:rFonts w:ascii="inherit" w:hAnsi="inherit" w:cs="Helvetica"/>
          <w:color w:val="333333"/>
          <w:sz w:val="37"/>
          <w:szCs w:val="37"/>
        </w:rPr>
        <w:t>Uploading to a Remote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is possible for any type of remote repository, you must have the permission to do so. To have someone upload to the central Maven repository, see</w:t>
      </w:r>
      <w:r>
        <w:rPr>
          <w:rStyle w:val="apple-converted-space"/>
          <w:rFonts w:ascii="Helvetica" w:hAnsi="Helvetica" w:cs="Helvetica"/>
          <w:color w:val="333333"/>
          <w:sz w:val="21"/>
          <w:szCs w:val="21"/>
        </w:rPr>
        <w:t> </w:t>
      </w:r>
      <w:hyperlink r:id="rId22" w:history="1">
        <w:r>
          <w:rPr>
            <w:rStyle w:val="Hyperlink"/>
            <w:rFonts w:ascii="Helvetica" w:hAnsi="Helvetica" w:cs="Helvetica"/>
            <w:color w:val="0088CC"/>
            <w:sz w:val="21"/>
            <w:szCs w:val="21"/>
          </w:rPr>
          <w:t>Repository Center</w:t>
        </w:r>
      </w:hyperlink>
      <w:r>
        <w:rPr>
          <w:rFonts w:ascii="Helvetica" w:hAnsi="Helvetica" w:cs="Helvetica"/>
          <w:color w:val="333333"/>
          <w:sz w:val="21"/>
          <w:szCs w:val="21"/>
        </w:rPr>
        <w:t>.</w:t>
      </w:r>
    </w:p>
    <w:p w:rsidR="00925BEC" w:rsidRDefault="00925BEC" w:rsidP="00925BEC">
      <w:pPr>
        <w:pStyle w:val="Heading2"/>
        <w:shd w:val="clear" w:color="auto" w:fill="FFFFFF"/>
        <w:spacing w:before="150" w:after="150" w:line="600" w:lineRule="atLeast"/>
        <w:rPr>
          <w:rFonts w:ascii="inherit" w:hAnsi="inherit" w:cs="Helvetica"/>
          <w:color w:val="333333"/>
          <w:sz w:val="47"/>
          <w:szCs w:val="47"/>
        </w:rPr>
      </w:pPr>
      <w:bookmarkStart w:id="49" w:name="Internal_Repositories"/>
      <w:bookmarkEnd w:id="49"/>
      <w:r>
        <w:rPr>
          <w:rFonts w:ascii="inherit" w:hAnsi="inherit" w:cs="Helvetica"/>
          <w:color w:val="333333"/>
          <w:sz w:val="47"/>
          <w:szCs w:val="47"/>
        </w:rPr>
        <w:t>Internal Repositories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using Maven, particularly in a corporate environment, connecting to the internet to download dependencies is not acceptable for security, speed or bandwidth reasons. For that reason, it is desirable to set up an internal repository to house a copy of artifacts, and to publish private artifacts to.</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an internal repository can be downloaded from using HTTP or the file system (using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file://</w:t>
      </w:r>
      <w:r>
        <w:rPr>
          <w:rStyle w:val="apple-converted-space"/>
          <w:rFonts w:ascii="Helvetica" w:hAnsi="Helvetica" w:cs="Helvetica"/>
          <w:color w:val="333333"/>
          <w:sz w:val="21"/>
          <w:szCs w:val="21"/>
        </w:rPr>
        <w:t> </w:t>
      </w:r>
      <w:r>
        <w:rPr>
          <w:rFonts w:ascii="Helvetica" w:hAnsi="Helvetica" w:cs="Helvetica"/>
          <w:color w:val="333333"/>
          <w:sz w:val="21"/>
          <w:szCs w:val="21"/>
        </w:rPr>
        <w:t>URL), and uploaded to using SCP, FTP, or a file copy.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Note that as far as Maven is concerned, there is nothing special about this repository: it is another</w:t>
      </w:r>
      <w:r>
        <w:rPr>
          <w:rStyle w:val="apple-converted-space"/>
          <w:rFonts w:ascii="Helvetica" w:hAnsi="Helvetica" w:cs="Helvetica"/>
          <w:color w:val="333333"/>
          <w:sz w:val="21"/>
          <w:szCs w:val="21"/>
        </w:rPr>
        <w:t> </w:t>
      </w:r>
      <w:r>
        <w:rPr>
          <w:rFonts w:ascii="Helvetica" w:hAnsi="Helvetica" w:cs="Helvetica"/>
          <w:b/>
          <w:bCs/>
          <w:color w:val="333333"/>
          <w:sz w:val="21"/>
          <w:szCs w:val="21"/>
        </w:rPr>
        <w:t>remote repository</w:t>
      </w:r>
      <w:r>
        <w:rPr>
          <w:rStyle w:val="apple-converted-space"/>
          <w:rFonts w:ascii="Helvetica" w:hAnsi="Helvetica" w:cs="Helvetica"/>
          <w:color w:val="333333"/>
          <w:sz w:val="21"/>
          <w:szCs w:val="21"/>
        </w:rPr>
        <w:t> </w:t>
      </w:r>
      <w:r>
        <w:rPr>
          <w:rFonts w:ascii="Helvetica" w:hAnsi="Helvetica" w:cs="Helvetica"/>
          <w:color w:val="333333"/>
          <w:sz w:val="21"/>
          <w:szCs w:val="21"/>
        </w:rPr>
        <w:t>that contains artifacts to download to a user's local cache, and is a publish destination for artifact releases.</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Additionally, you may want to share the repository server with your generated project sites. For more information on creating and deploying sites, see</w:t>
      </w:r>
      <w:r>
        <w:rPr>
          <w:rStyle w:val="apple-converted-space"/>
          <w:rFonts w:ascii="Helvetica" w:hAnsi="Helvetica" w:cs="Helvetica"/>
          <w:color w:val="333333"/>
          <w:sz w:val="21"/>
          <w:szCs w:val="21"/>
        </w:rPr>
        <w:t> </w:t>
      </w:r>
      <w:hyperlink r:id="rId23" w:history="1">
        <w:r>
          <w:rPr>
            <w:rStyle w:val="Hyperlink"/>
            <w:rFonts w:ascii="Helvetica" w:hAnsi="Helvetica" w:cs="Helvetica"/>
            <w:color w:val="0088CC"/>
            <w:sz w:val="21"/>
            <w:szCs w:val="21"/>
          </w:rPr>
          <w:t>Creating a Site</w:t>
        </w:r>
      </w:hyperlink>
      <w:r>
        <w:rPr>
          <w:rFonts w:ascii="Helvetica" w:hAnsi="Helvetica" w:cs="Helvetica"/>
          <w:color w:val="333333"/>
          <w:sz w:val="21"/>
          <w:szCs w:val="21"/>
        </w:rPr>
        <w:t>.</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0" w:name="Setting_up_the_Internal_Repository"/>
      <w:bookmarkEnd w:id="50"/>
      <w:r>
        <w:rPr>
          <w:rFonts w:ascii="inherit" w:hAnsi="inherit" w:cs="Helvetica"/>
          <w:color w:val="333333"/>
          <w:sz w:val="37"/>
          <w:szCs w:val="37"/>
        </w:rPr>
        <w:lastRenderedPageBreak/>
        <w:t>Setting up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set up an internal repository just requires that you have a place to put it, and then start copying required artifacts there using the same layout as in a remote repository such as</w:t>
      </w:r>
      <w:r>
        <w:rPr>
          <w:rStyle w:val="apple-converted-space"/>
          <w:rFonts w:ascii="Helvetica" w:hAnsi="Helvetica" w:cs="Helvetica"/>
          <w:color w:val="333333"/>
          <w:sz w:val="21"/>
          <w:szCs w:val="21"/>
        </w:rPr>
        <w:t> </w:t>
      </w:r>
      <w:hyperlink r:id="rId24" w:history="1">
        <w:r>
          <w:rPr>
            <w:rStyle w:val="Hyperlink"/>
            <w:rFonts w:ascii="Helvetica" w:hAnsi="Helvetica" w:cs="Helvetica"/>
            <w:color w:val="0088CC"/>
            <w:sz w:val="21"/>
            <w:szCs w:val="21"/>
          </w:rPr>
          <w:t>repo.maven.apache.org</w:t>
        </w:r>
      </w:hyperlink>
      <w:r>
        <w:rPr>
          <w:rFonts w:ascii="Helvetica" w:hAnsi="Helvetica" w:cs="Helvetica"/>
          <w:color w:val="333333"/>
          <w:sz w:val="21"/>
          <w:szCs w:val="21"/>
        </w:rPr>
        <w:t>.</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is</w:t>
      </w:r>
      <w:r>
        <w:rPr>
          <w:rStyle w:val="apple-converted-space"/>
          <w:rFonts w:ascii="Helvetica" w:hAnsi="Helvetica" w:cs="Helvetica"/>
          <w:color w:val="333333"/>
          <w:sz w:val="21"/>
          <w:szCs w:val="21"/>
        </w:rPr>
        <w:t> </w:t>
      </w:r>
      <w:r>
        <w:rPr>
          <w:rFonts w:ascii="Helvetica" w:hAnsi="Helvetica" w:cs="Helvetica"/>
          <w:i/>
          <w:iCs/>
          <w:color w:val="333333"/>
          <w:sz w:val="21"/>
          <w:szCs w:val="21"/>
        </w:rPr>
        <w:t>not</w:t>
      </w:r>
      <w:r>
        <w:rPr>
          <w:rStyle w:val="apple-converted-space"/>
          <w:rFonts w:ascii="Helvetica" w:hAnsi="Helvetica" w:cs="Helvetica"/>
          <w:color w:val="333333"/>
          <w:sz w:val="21"/>
          <w:szCs w:val="21"/>
        </w:rPr>
        <w:t> </w:t>
      </w:r>
      <w:r>
        <w:rPr>
          <w:rFonts w:ascii="Helvetica" w:hAnsi="Helvetica" w:cs="Helvetica"/>
          <w:color w:val="333333"/>
          <w:sz w:val="21"/>
          <w:szCs w:val="21"/>
        </w:rPr>
        <w:t>recommended that you scrape or</w:t>
      </w:r>
      <w:r>
        <w:rPr>
          <w:rStyle w:val="apple-converted-space"/>
          <w:rFonts w:ascii="Helvetica" w:hAnsi="Helvetica" w:cs="Helvetica"/>
          <w:color w:val="333333"/>
          <w:sz w:val="21"/>
          <w:szCs w:val="21"/>
        </w:rPr>
        <w:t> </w:t>
      </w:r>
      <w:r>
        <w:rPr>
          <w:rStyle w:val="HTMLTypewriter"/>
          <w:color w:val="333333"/>
          <w:sz w:val="19"/>
          <w:szCs w:val="19"/>
          <w:shd w:val="clear" w:color="auto" w:fill="FEE9CC"/>
        </w:rPr>
        <w:t>rsync://</w:t>
      </w:r>
      <w:r>
        <w:rPr>
          <w:rStyle w:val="apple-converted-space"/>
          <w:rFonts w:ascii="Helvetica" w:hAnsi="Helvetica" w:cs="Helvetica"/>
          <w:color w:val="333333"/>
          <w:sz w:val="21"/>
          <w:szCs w:val="21"/>
        </w:rPr>
        <w:t> </w:t>
      </w:r>
      <w:r>
        <w:rPr>
          <w:rFonts w:ascii="Helvetica" w:hAnsi="Helvetica" w:cs="Helvetica"/>
          <w:color w:val="333333"/>
          <w:sz w:val="21"/>
          <w:szCs w:val="21"/>
        </w:rPr>
        <w:t>a full copy of central as there is a large amount of data there and doing so will get you banned. You can use a program such as those described on the</w:t>
      </w:r>
      <w:r>
        <w:rPr>
          <w:rStyle w:val="apple-converted-space"/>
          <w:rFonts w:ascii="Helvetica" w:hAnsi="Helvetica" w:cs="Helvetica"/>
          <w:color w:val="333333"/>
          <w:sz w:val="21"/>
          <w:szCs w:val="21"/>
        </w:rPr>
        <w:t> </w:t>
      </w:r>
      <w:hyperlink r:id="rId25" w:history="1">
        <w:r>
          <w:rPr>
            <w:rStyle w:val="Hyperlink"/>
            <w:rFonts w:ascii="Helvetica" w:hAnsi="Helvetica" w:cs="Helvetica"/>
            <w:color w:val="0088CC"/>
            <w:sz w:val="21"/>
            <w:szCs w:val="21"/>
          </w:rPr>
          <w:t>Repository Management</w:t>
        </w:r>
      </w:hyperlink>
      <w:r>
        <w:rPr>
          <w:rStyle w:val="apple-converted-space"/>
          <w:rFonts w:ascii="Helvetica" w:hAnsi="Helvetica" w:cs="Helvetica"/>
          <w:color w:val="333333"/>
          <w:sz w:val="21"/>
          <w:szCs w:val="21"/>
        </w:rPr>
        <w:t> </w:t>
      </w:r>
      <w:r>
        <w:rPr>
          <w:rFonts w:ascii="Helvetica" w:hAnsi="Helvetica" w:cs="Helvetica"/>
          <w:color w:val="333333"/>
          <w:sz w:val="21"/>
          <w:szCs w:val="21"/>
        </w:rPr>
        <w:t>page to run your internal repository's server, to download from the internet as required and then hold the artifacts in your internal repository for faster downloading later.</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other options available are to manually download and vet releases, then copy them to the internal repository, or to have Maven download them for a user, and manually upload the vetted artifacts to the internal repository which is used for releases. This step is the only one available for artifacts where the license forbids their distribution automatically, such as several J2EE JARs provided by Sun. Refer to the</w:t>
      </w:r>
      <w:r>
        <w:rPr>
          <w:rStyle w:val="apple-converted-space"/>
          <w:rFonts w:ascii="Helvetica" w:hAnsi="Helvetica" w:cs="Helvetica"/>
          <w:color w:val="333333"/>
          <w:sz w:val="21"/>
          <w:szCs w:val="21"/>
        </w:rPr>
        <w:t> </w:t>
      </w:r>
      <w:hyperlink r:id="rId26" w:history="1">
        <w:r>
          <w:rPr>
            <w:rStyle w:val="Hyperlink"/>
            <w:rFonts w:ascii="Helvetica" w:hAnsi="Helvetica" w:cs="Helvetica"/>
            <w:color w:val="0088CC"/>
            <w:sz w:val="21"/>
            <w:szCs w:val="21"/>
          </w:rPr>
          <w:t>Guide to coping with SUN JARs</w:t>
        </w:r>
      </w:hyperlink>
      <w:r>
        <w:rPr>
          <w:rStyle w:val="apple-converted-space"/>
          <w:rFonts w:ascii="Helvetica" w:hAnsi="Helvetica" w:cs="Helvetica"/>
          <w:color w:val="333333"/>
          <w:sz w:val="21"/>
          <w:szCs w:val="21"/>
        </w:rPr>
        <w:t> </w:t>
      </w:r>
      <w:r>
        <w:rPr>
          <w:rFonts w:ascii="Helvetica" w:hAnsi="Helvetica" w:cs="Helvetica"/>
          <w:color w:val="333333"/>
          <w:sz w:val="21"/>
          <w:szCs w:val="21"/>
        </w:rPr>
        <w:t>document for more information.</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should be noted that Maven intends to include enhanced support for such features in the future, including click through licenses on downloading, and verification of signatures.</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1" w:name="Using_the_Internal_Repository"/>
      <w:bookmarkEnd w:id="51"/>
      <w:r>
        <w:rPr>
          <w:rFonts w:ascii="inherit" w:hAnsi="inherit" w:cs="Helvetica"/>
          <w:color w:val="333333"/>
          <w:sz w:val="37"/>
          <w:szCs w:val="37"/>
        </w:rPr>
        <w:t>Using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the internal repository is quite simple. Simply make a change to add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repositories</w:t>
      </w:r>
      <w:r>
        <w:rPr>
          <w:rStyle w:val="apple-converted-space"/>
          <w:rFonts w:ascii="Helvetica" w:hAnsi="Helvetica" w:cs="Helvetica"/>
          <w:color w:val="333333"/>
          <w:sz w:val="21"/>
          <w:szCs w:val="21"/>
        </w:rPr>
        <w:t> </w:t>
      </w:r>
      <w:r>
        <w:rPr>
          <w:rFonts w:ascii="Helvetica" w:hAnsi="Helvetica" w:cs="Helvetica"/>
          <w:color w:val="333333"/>
          <w:sz w:val="21"/>
          <w:szCs w:val="21"/>
        </w:rPr>
        <w:t>element: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tag"/>
          <w:rFonts w:ascii="Consolas" w:hAnsi="Consolas" w:cs="Consolas"/>
          <w:color w:val="000088"/>
        </w:rPr>
        <w:t>&lt;project&gt;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&lt;repositories&gt;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&lt;repository&gt;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&lt;id&gt;</w:t>
      </w:r>
      <w:r>
        <w:rPr>
          <w:rStyle w:val="pln"/>
          <w:rFonts w:ascii="Consolas" w:hAnsi="Consolas" w:cs="Consolas"/>
          <w:color w:val="000000"/>
        </w:rPr>
        <w:t>my-internal-site</w:t>
      </w:r>
      <w:r>
        <w:rPr>
          <w:rStyle w:val="tag"/>
          <w:rFonts w:ascii="Consolas" w:hAnsi="Consolas" w:cs="Consolas"/>
          <w:color w:val="000088"/>
        </w:rPr>
        <w:t>&lt;/id&gt;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&lt;url&gt;</w:t>
      </w:r>
      <w:r>
        <w:rPr>
          <w:rStyle w:val="pln"/>
          <w:rFonts w:ascii="Consolas" w:hAnsi="Consolas" w:cs="Consolas"/>
          <w:color w:val="000000"/>
        </w:rPr>
        <w:t>http://myserver/repo</w:t>
      </w:r>
      <w:r>
        <w:rPr>
          <w:rStyle w:val="tag"/>
          <w:rFonts w:ascii="Consolas" w:hAnsi="Consolas" w:cs="Consolas"/>
          <w:color w:val="000088"/>
        </w:rPr>
        <w:t>&lt;/url&gt;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&lt;/repository&gt;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r>
        <w:rPr>
          <w:rStyle w:val="tag"/>
          <w:rFonts w:ascii="Consolas" w:hAnsi="Consolas" w:cs="Consolas"/>
          <w:color w:val="000088"/>
        </w:rPr>
        <w:t>&lt;/repositories&gt;</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s="Consolas"/>
          <w:color w:val="404040"/>
        </w:rPr>
      </w:pPr>
      <w:r>
        <w:rPr>
          <w:rStyle w:val="pln"/>
          <w:rFonts w:ascii="Consolas" w:hAnsi="Consolas" w:cs="Consolas"/>
          <w:color w:val="000000"/>
        </w:rPr>
        <w:t xml:space="preserve">  ...</w:t>
      </w:r>
    </w:p>
    <w:p w:rsidR="00925BEC" w:rsidRDefault="00925BEC" w:rsidP="00925BEC">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s="Consolas"/>
          <w:color w:val="404040"/>
        </w:rPr>
      </w:pPr>
      <w:r>
        <w:rPr>
          <w:rStyle w:val="tag"/>
          <w:rFonts w:ascii="Consolas" w:hAnsi="Consolas" w:cs="Consolas"/>
          <w:color w:val="000088"/>
        </w:rPr>
        <w:t>&lt;/project&gt;</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your internal repository requires authentication,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id</w:t>
      </w:r>
      <w:r>
        <w:rPr>
          <w:rStyle w:val="apple-converted-space"/>
          <w:rFonts w:ascii="Helvetica" w:hAnsi="Helvetica" w:cs="Helvetica"/>
          <w:color w:val="333333"/>
          <w:sz w:val="21"/>
          <w:szCs w:val="21"/>
        </w:rPr>
        <w:t> </w:t>
      </w:r>
      <w:r>
        <w:rPr>
          <w:rFonts w:ascii="Helvetica" w:hAnsi="Helvetica" w:cs="Helvetica"/>
          <w:color w:val="333333"/>
          <w:sz w:val="21"/>
          <w:szCs w:val="21"/>
        </w:rPr>
        <w:t>element can be used in your</w:t>
      </w:r>
      <w:r>
        <w:rPr>
          <w:rStyle w:val="apple-converted-space"/>
          <w:rFonts w:ascii="Helvetica" w:hAnsi="Helvetica" w:cs="Helvetica"/>
          <w:color w:val="333333"/>
          <w:sz w:val="21"/>
          <w:szCs w:val="21"/>
        </w:rPr>
        <w:t> </w:t>
      </w:r>
      <w:hyperlink r:id="rId27" w:anchor="Servers" w:history="1">
        <w:r>
          <w:rPr>
            <w:rStyle w:val="Hyperlink"/>
            <w:rFonts w:ascii="Helvetica" w:hAnsi="Helvetica" w:cs="Helvetica"/>
            <w:color w:val="0088CC"/>
            <w:sz w:val="21"/>
            <w:szCs w:val="21"/>
          </w:rPr>
          <w:t>settings</w:t>
        </w:r>
      </w:hyperlink>
      <w:r>
        <w:rPr>
          <w:rStyle w:val="apple-converted-space"/>
          <w:rFonts w:ascii="Helvetica" w:hAnsi="Helvetica" w:cs="Helvetica"/>
          <w:color w:val="333333"/>
          <w:sz w:val="21"/>
          <w:szCs w:val="21"/>
        </w:rPr>
        <w:t> </w:t>
      </w:r>
      <w:r>
        <w:rPr>
          <w:rFonts w:ascii="Helvetica" w:hAnsi="Helvetica" w:cs="Helvetica"/>
          <w:color w:val="333333"/>
          <w:sz w:val="21"/>
          <w:szCs w:val="21"/>
        </w:rPr>
        <w:t>file to specify login information.</w:t>
      </w:r>
    </w:p>
    <w:p w:rsidR="00925BEC" w:rsidRDefault="00925BEC" w:rsidP="00925BEC">
      <w:pPr>
        <w:pStyle w:val="Heading3"/>
        <w:shd w:val="clear" w:color="auto" w:fill="FFFFFF"/>
        <w:spacing w:before="150" w:after="150" w:line="600" w:lineRule="atLeast"/>
        <w:rPr>
          <w:rFonts w:ascii="inherit" w:hAnsi="inherit" w:cs="Helvetica"/>
          <w:color w:val="333333"/>
          <w:sz w:val="37"/>
          <w:szCs w:val="37"/>
        </w:rPr>
      </w:pPr>
      <w:bookmarkStart w:id="52" w:name="Deploying_to_the_Internal_Repository"/>
      <w:bookmarkEnd w:id="52"/>
      <w:r>
        <w:rPr>
          <w:rFonts w:ascii="inherit" w:hAnsi="inherit" w:cs="Helvetica"/>
          <w:color w:val="333333"/>
          <w:sz w:val="37"/>
          <w:szCs w:val="37"/>
        </w:rPr>
        <w:t>Deploying to the Internal Repository</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One of the most important reasons to have one or more internal repositories is to be able to publish your own private releases to share.</w:t>
      </w:r>
    </w:p>
    <w:p w:rsidR="00925BEC" w:rsidRDefault="00925BEC"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To publish to the repository, you will need to have access via one of SCP, SFTP, FTP, WebDAV, or the filesystem. Connectivity is accomplished with the various</w:t>
      </w:r>
      <w:r>
        <w:rPr>
          <w:rStyle w:val="apple-converted-space"/>
          <w:rFonts w:ascii="Helvetica" w:hAnsi="Helvetica" w:cs="Helvetica"/>
          <w:color w:val="333333"/>
          <w:sz w:val="21"/>
          <w:szCs w:val="21"/>
        </w:rPr>
        <w:t> </w:t>
      </w:r>
      <w:hyperlink r:id="rId28" w:history="1">
        <w:r>
          <w:rPr>
            <w:rStyle w:val="Hyperlink"/>
            <w:rFonts w:ascii="Helvetica" w:hAnsi="Helvetica" w:cs="Helvetica"/>
            <w:color w:val="0088CC"/>
            <w:sz w:val="21"/>
            <w:szCs w:val="21"/>
          </w:rPr>
          <w:t>wagons</w:t>
        </w:r>
      </w:hyperlink>
      <w:r>
        <w:rPr>
          <w:rFonts w:ascii="Helvetica" w:hAnsi="Helvetica" w:cs="Helvetica"/>
          <w:color w:val="333333"/>
          <w:sz w:val="21"/>
          <w:szCs w:val="21"/>
        </w:rPr>
        <w:t>. Some wagons may need to be added as</w:t>
      </w:r>
      <w:r>
        <w:rPr>
          <w:rStyle w:val="apple-converted-space"/>
          <w:rFonts w:ascii="Helvetica" w:hAnsi="Helvetica" w:cs="Helvetica"/>
          <w:color w:val="333333"/>
          <w:sz w:val="21"/>
          <w:szCs w:val="21"/>
        </w:rPr>
        <w:t> </w:t>
      </w:r>
      <w:hyperlink r:id="rId29" w:anchor="class_extension" w:history="1">
        <w:r>
          <w:rPr>
            <w:rStyle w:val="Hyperlink"/>
            <w:rFonts w:ascii="Helvetica" w:hAnsi="Helvetica" w:cs="Helvetica"/>
            <w:color w:val="0088CC"/>
            <w:sz w:val="21"/>
            <w:szCs w:val="21"/>
          </w:rPr>
          <w:t>extension</w:t>
        </w:r>
      </w:hyperlink>
      <w:r>
        <w:rPr>
          <w:rStyle w:val="apple-converted-space"/>
          <w:rFonts w:ascii="Helvetica" w:hAnsi="Helvetica" w:cs="Helvetica"/>
          <w:color w:val="333333"/>
          <w:sz w:val="21"/>
          <w:szCs w:val="21"/>
        </w:rPr>
        <w:t> </w:t>
      </w:r>
      <w:r>
        <w:rPr>
          <w:rFonts w:ascii="Helvetica" w:hAnsi="Helvetica" w:cs="Helvetica"/>
          <w:color w:val="333333"/>
          <w:sz w:val="21"/>
          <w:szCs w:val="21"/>
        </w:rPr>
        <w:t>to your build.</w:t>
      </w:r>
    </w:p>
    <w:p w:rsidR="003F51A6" w:rsidRDefault="003F51A6"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p>
    <w:p w:rsidR="003F51A6" w:rsidRDefault="003F51A6" w:rsidP="003F51A6">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Where is Maven local repository?</w:t>
      </w:r>
    </w:p>
    <w:p w:rsidR="003F51A6" w:rsidRDefault="003F51A6" w:rsidP="003F51A6">
      <w:pPr>
        <w:pStyle w:val="post-meta"/>
        <w:shd w:val="clear" w:color="auto" w:fill="FFFFFF"/>
        <w:spacing w:before="0" w:beforeAutospacing="0" w:after="150" w:afterAutospacing="0"/>
        <w:rPr>
          <w:rFonts w:ascii="Helvetica" w:hAnsi="Helvetica" w:cs="Helvetica"/>
          <w:color w:val="9199A1"/>
          <w:sz w:val="21"/>
          <w:szCs w:val="21"/>
        </w:rPr>
      </w:pPr>
      <w:r>
        <w:rPr>
          <w:rFonts w:ascii="Helvetica" w:hAnsi="Helvetica" w:cs="Helvetica"/>
          <w:color w:val="9199A1"/>
          <w:sz w:val="21"/>
          <w:szCs w:val="21"/>
        </w:rPr>
        <w:t>By</w:t>
      </w:r>
      <w:r>
        <w:rPr>
          <w:rStyle w:val="apple-converted-space"/>
          <w:rFonts w:ascii="Helvetica" w:hAnsi="Helvetica" w:cs="Helvetica"/>
          <w:color w:val="9199A1"/>
          <w:sz w:val="21"/>
          <w:szCs w:val="21"/>
        </w:rPr>
        <w:t> </w:t>
      </w:r>
      <w:hyperlink r:id="rId30" w:tooltip="mkyong" w:history="1">
        <w:r>
          <w:rPr>
            <w:rStyle w:val="Hyperlink"/>
            <w:rFonts w:ascii="Helvetica" w:hAnsi="Helvetica" w:cs="Helvetica"/>
            <w:color w:val="337AB7"/>
            <w:sz w:val="21"/>
            <w:szCs w:val="21"/>
            <w:u w:val="none"/>
          </w:rPr>
          <w:t>mkyong</w:t>
        </w:r>
      </w:hyperlink>
      <w:r>
        <w:rPr>
          <w:rStyle w:val="apple-converted-space"/>
          <w:rFonts w:ascii="Helvetica" w:hAnsi="Helvetica" w:cs="Helvetica"/>
          <w:color w:val="9199A1"/>
          <w:sz w:val="21"/>
          <w:szCs w:val="21"/>
        </w:rPr>
        <w:t> </w:t>
      </w:r>
      <w:r>
        <w:rPr>
          <w:rFonts w:ascii="Helvetica" w:hAnsi="Helvetica" w:cs="Helvetica"/>
          <w:color w:val="9199A1"/>
          <w:sz w:val="21"/>
          <w:szCs w:val="21"/>
        </w:rPr>
        <w:t>|</w:t>
      </w:r>
      <w:r>
        <w:rPr>
          <w:rStyle w:val="apple-converted-space"/>
          <w:rFonts w:ascii="Helvetica" w:hAnsi="Helvetica" w:cs="Helvetica"/>
          <w:color w:val="9199A1"/>
          <w:sz w:val="21"/>
          <w:szCs w:val="21"/>
        </w:rPr>
        <w:t> </w:t>
      </w:r>
      <w:r>
        <w:rPr>
          <w:rFonts w:ascii="Helvetica" w:hAnsi="Helvetica" w:cs="Helvetica"/>
          <w:color w:val="9199A1"/>
          <w:sz w:val="21"/>
          <w:szCs w:val="21"/>
        </w:rPr>
        <w:t>January 23, 2009</w:t>
      </w:r>
      <w:r>
        <w:rPr>
          <w:rStyle w:val="apple-converted-space"/>
          <w:rFonts w:ascii="Helvetica" w:hAnsi="Helvetica" w:cs="Helvetica"/>
          <w:color w:val="9199A1"/>
          <w:sz w:val="21"/>
          <w:szCs w:val="21"/>
        </w:rPr>
        <w:t> </w:t>
      </w:r>
      <w:r>
        <w:rPr>
          <w:rFonts w:ascii="Helvetica" w:hAnsi="Helvetica" w:cs="Helvetica"/>
          <w:color w:val="9199A1"/>
          <w:sz w:val="21"/>
          <w:szCs w:val="21"/>
        </w:rPr>
        <w:t>| Updated : December 13, 2012 | Viewed : 357,145 times</w:t>
      </w:r>
      <w:r>
        <w:rPr>
          <w:rStyle w:val="apple-converted-space"/>
          <w:rFonts w:ascii="Helvetica" w:hAnsi="Helvetica" w:cs="Helvetica"/>
          <w:color w:val="9199A1"/>
          <w:sz w:val="21"/>
          <w:szCs w:val="21"/>
        </w:rPr>
        <w:t> </w:t>
      </w:r>
      <w:r>
        <w:rPr>
          <w:rFonts w:ascii="Helvetica" w:hAnsi="Helvetica" w:cs="Helvetica"/>
          <w:color w:val="9199A1"/>
          <w:sz w:val="21"/>
          <w:szCs w:val="21"/>
        </w:rPr>
        <w:t>+1,806 pv/w</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maven local repository is a local folder that is used to store all your project’s dependencies (plugin jars and other files which are downloaded by Maven). In simple, when you build a Maven project, all dependency files will be stored in your Maven local repository.</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Maven local repository is default to</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.m2</w:t>
      </w:r>
      <w:r>
        <w:rPr>
          <w:rStyle w:val="apple-converted-space"/>
          <w:rFonts w:ascii="Helvetica" w:hAnsi="Helvetica" w:cs="Helvetica"/>
          <w:color w:val="333333"/>
        </w:rPr>
        <w:t> </w:t>
      </w:r>
      <w:r>
        <w:rPr>
          <w:rFonts w:ascii="Helvetica" w:hAnsi="Helvetica" w:cs="Helvetica"/>
          <w:color w:val="333333"/>
        </w:rPr>
        <w:t>folder :</w:t>
      </w:r>
    </w:p>
    <w:p w:rsidR="003F51A6" w:rsidRDefault="003F51A6" w:rsidP="003F51A6">
      <w:pPr>
        <w:numPr>
          <w:ilvl w:val="0"/>
          <w:numId w:val="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Unix/Mac OS X –</w:t>
      </w:r>
      <w:r>
        <w:rPr>
          <w:rStyle w:val="apple-converted-space"/>
          <w:rFonts w:ascii="Helvetica" w:hAnsi="Helvetica" w:cs="Helvetica"/>
          <w:color w:val="333333"/>
        </w:rPr>
        <w:t> </w:t>
      </w:r>
      <w:r>
        <w:rPr>
          <w:rStyle w:val="HTMLCode"/>
          <w:rFonts w:ascii="Consolas" w:eastAsiaTheme="minorHAnsi" w:hAnsi="Consolas" w:cs="Consolas"/>
          <w:color w:val="C7254E"/>
          <w:shd w:val="clear" w:color="auto" w:fill="F9F2F4"/>
        </w:rPr>
        <w:t>~/.m2</w:t>
      </w:r>
    </w:p>
    <w:p w:rsidR="003F51A6" w:rsidRDefault="003F51A6" w:rsidP="003F51A6">
      <w:pPr>
        <w:numPr>
          <w:ilvl w:val="0"/>
          <w:numId w:val="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Windows –</w:t>
      </w:r>
      <w:r>
        <w:rPr>
          <w:rStyle w:val="apple-converted-space"/>
          <w:rFonts w:ascii="Helvetica" w:hAnsi="Helvetica" w:cs="Helvetica"/>
          <w:color w:val="333333"/>
        </w:rPr>
        <w:t> </w:t>
      </w:r>
      <w:r>
        <w:rPr>
          <w:rStyle w:val="HTMLCode"/>
          <w:rFonts w:ascii="Consolas" w:eastAsiaTheme="minorHAnsi" w:hAnsi="Consolas" w:cs="Consolas"/>
          <w:color w:val="C7254E"/>
          <w:shd w:val="clear" w:color="auto" w:fill="F9F2F4"/>
        </w:rPr>
        <w:t>C:\Documents and Settings\{your-username}\.m2</w:t>
      </w:r>
    </w:p>
    <w:p w:rsidR="003F51A6" w:rsidRDefault="003F51A6" w:rsidP="003F51A6">
      <w:pPr>
        <w:pStyle w:val="Heading2"/>
        <w:shd w:val="clear" w:color="auto" w:fill="FFFFFF"/>
        <w:spacing w:before="600" w:after="150"/>
        <w:rPr>
          <w:rFonts w:ascii="inherit" w:hAnsi="inherit" w:cs="Helvetica"/>
          <w:b w:val="0"/>
          <w:bCs w:val="0"/>
          <w:color w:val="333333"/>
        </w:rPr>
      </w:pPr>
      <w:r>
        <w:rPr>
          <w:rFonts w:ascii="inherit" w:hAnsi="inherit" w:cs="Helvetica"/>
          <w:b w:val="0"/>
          <w:bCs w:val="0"/>
          <w:color w:val="333333"/>
        </w:rPr>
        <w:t>1. Update Maven Local Repository</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Normally, I will change the default local repository folder from default</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.m2</w:t>
      </w:r>
      <w:r>
        <w:rPr>
          <w:rStyle w:val="apple-converted-space"/>
          <w:rFonts w:ascii="Helvetica" w:hAnsi="Helvetica" w:cs="Helvetica"/>
          <w:color w:val="333333"/>
        </w:rPr>
        <w:t> </w:t>
      </w:r>
      <w:r>
        <w:rPr>
          <w:rFonts w:ascii="Helvetica" w:hAnsi="Helvetica" w:cs="Helvetica"/>
          <w:color w:val="333333"/>
        </w:rPr>
        <w:t>to another more meaningful name, for example,</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maven-repo</w:t>
      </w:r>
      <w:r>
        <w:rPr>
          <w:rFonts w:ascii="Helvetica" w:hAnsi="Helvetica" w:cs="Helvetica"/>
          <w:color w:val="333333"/>
        </w:rPr>
        <w:t>.</w:t>
      </w:r>
    </w:p>
    <w:p w:rsidR="003F51A6" w:rsidRDefault="003F51A6" w:rsidP="003F51A6">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Find</w:t>
      </w:r>
      <w:r>
        <w:rPr>
          <w:rStyle w:val="apple-converted-space"/>
          <w:rFonts w:ascii="Helvetica" w:hAnsi="Helvetica" w:cs="Helvetica"/>
          <w:color w:val="333333"/>
        </w:rPr>
        <w:t> </w:t>
      </w:r>
      <w:r>
        <w:rPr>
          <w:rStyle w:val="Strong"/>
          <w:rFonts w:ascii="Helvetica" w:hAnsi="Helvetica" w:cs="Helvetica"/>
          <w:color w:val="333333"/>
        </w:rPr>
        <w:t>{M2_HOME}\conf\setting.xml</w:t>
      </w:r>
      <w:r>
        <w:rPr>
          <w:rFonts w:ascii="Helvetica" w:hAnsi="Helvetica" w:cs="Helvetica"/>
          <w:color w:val="333333"/>
        </w:rPr>
        <w:t>, update</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localRepository</w:t>
      </w:r>
      <w:r>
        <w:rPr>
          <w:rStyle w:val="apple-converted-space"/>
          <w:rFonts w:ascii="Helvetica" w:hAnsi="Helvetica" w:cs="Helvetica"/>
          <w:color w:val="333333"/>
        </w:rPr>
        <w:t> </w:t>
      </w:r>
      <w:r>
        <w:rPr>
          <w:rFonts w:ascii="Helvetica" w:hAnsi="Helvetica" w:cs="Helvetica"/>
          <w:color w:val="333333"/>
        </w:rPr>
        <w:t>to something else.</w:t>
      </w:r>
    </w:p>
    <w:p w:rsidR="003F51A6" w:rsidRDefault="003F51A6" w:rsidP="003F51A6">
      <w:pPr>
        <w:shd w:val="clear" w:color="auto" w:fill="E6E6FC"/>
        <w:spacing w:line="343" w:lineRule="atLeast"/>
        <w:rPr>
          <w:rFonts w:ascii="Consolas" w:hAnsi="Consolas" w:cs="Consolas"/>
          <w:color w:val="333333"/>
        </w:rPr>
      </w:pPr>
      <w:r>
        <w:rPr>
          <w:rFonts w:ascii="Consolas" w:hAnsi="Consolas" w:cs="Consolas"/>
          <w:color w:val="333333"/>
        </w:rPr>
        <w:t>{M2_HOME}\conf\setting.xml</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settings</w:t>
      </w:r>
      <w:r>
        <w:rPr>
          <w:rStyle w:val="token"/>
          <w:rFonts w:ascii="Consolas" w:hAnsi="Consolas" w:cs="Consolas"/>
          <w:color w:val="999999"/>
        </w:rPr>
        <w:t>&gt;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&lt;!-- localRepository</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 The path to the local repository maven will use to store artifacts.</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 Default: ~/.m2/repository</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token"/>
          <w:rFonts w:ascii="Consolas" w:hAnsi="Consolas" w:cs="Consolas"/>
          <w:color w:val="708090"/>
        </w:rPr>
        <w:t xml:space="preserve">  &lt;localRepository&gt;/path/to/local/repo&lt;/localRepository&gt;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708090"/>
        </w:rPr>
        <w:t xml:space="preserve">  --&gt;</w:t>
      </w: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3F51A6" w:rsidRDefault="003F51A6" w:rsidP="003F51A6">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localRepository</w:t>
      </w:r>
      <w:r>
        <w:rPr>
          <w:rStyle w:val="token"/>
          <w:rFonts w:ascii="Consolas" w:hAnsi="Consolas" w:cs="Consolas"/>
          <w:color w:val="999999"/>
        </w:rPr>
        <w:t>&gt;</w:t>
      </w:r>
      <w:r>
        <w:rPr>
          <w:rStyle w:val="HTMLCode"/>
          <w:rFonts w:ascii="Consolas" w:hAnsi="Consolas" w:cs="Consolas"/>
          <w:color w:val="000000"/>
        </w:rPr>
        <w:t>D:/maven_repo</w:t>
      </w:r>
      <w:r>
        <w:rPr>
          <w:rStyle w:val="token"/>
          <w:rFonts w:ascii="Consolas" w:hAnsi="Consolas" w:cs="Consolas"/>
          <w:color w:val="999999"/>
        </w:rPr>
        <w:t>&lt;/</w:t>
      </w:r>
      <w:r>
        <w:rPr>
          <w:rStyle w:val="token"/>
          <w:rFonts w:ascii="Consolas" w:hAnsi="Consolas" w:cs="Consolas"/>
          <w:color w:val="990055"/>
        </w:rPr>
        <w:t>localRepository</w:t>
      </w:r>
      <w:r>
        <w:rPr>
          <w:rStyle w:val="token"/>
          <w:rFonts w:ascii="Consolas" w:hAnsi="Consolas" w:cs="Consolas"/>
          <w:color w:val="999999"/>
        </w:rPr>
        <w:t>&gt;</w:t>
      </w:r>
    </w:p>
    <w:p w:rsidR="003F51A6" w:rsidRDefault="003F51A6" w:rsidP="003F51A6">
      <w:pPr>
        <w:pStyle w:val="Heading2"/>
        <w:shd w:val="clear" w:color="auto" w:fill="FFFFFF"/>
        <w:spacing w:before="600" w:after="150"/>
        <w:rPr>
          <w:ins w:id="53" w:author="Unknown"/>
          <w:rFonts w:ascii="inherit" w:hAnsi="inherit" w:cs="Helvetica"/>
          <w:b w:val="0"/>
          <w:bCs w:val="0"/>
          <w:color w:val="333333"/>
        </w:rPr>
      </w:pPr>
      <w:ins w:id="54" w:author="Unknown">
        <w:r>
          <w:rPr>
            <w:rFonts w:ascii="inherit" w:hAnsi="inherit" w:cs="Helvetica"/>
            <w:b w:val="0"/>
            <w:bCs w:val="0"/>
            <w:color w:val="333333"/>
          </w:rPr>
          <w:lastRenderedPageBreak/>
          <w:t>2. Saved it</w:t>
        </w:r>
      </w:ins>
    </w:p>
    <w:p w:rsidR="003F51A6" w:rsidRDefault="003F51A6" w:rsidP="003F51A6">
      <w:pPr>
        <w:pStyle w:val="NormalWeb"/>
        <w:shd w:val="clear" w:color="auto" w:fill="FFFFFF"/>
        <w:spacing w:before="0" w:beforeAutospacing="0" w:after="150" w:afterAutospacing="0" w:line="343" w:lineRule="atLeast"/>
        <w:rPr>
          <w:ins w:id="55" w:author="Unknown"/>
          <w:rFonts w:ascii="Helvetica" w:hAnsi="Helvetica" w:cs="Helvetica"/>
          <w:color w:val="333333"/>
        </w:rPr>
      </w:pPr>
      <w:ins w:id="56" w:author="Unknown">
        <w:r>
          <w:rPr>
            <w:rFonts w:ascii="Helvetica" w:hAnsi="Helvetica" w:cs="Helvetica"/>
            <w:color w:val="333333"/>
          </w:rPr>
          <w:t>Done, your new Maven local repository is now changed to</w:t>
        </w:r>
        <w:r>
          <w:rPr>
            <w:rStyle w:val="apple-converted-space"/>
            <w:rFonts w:ascii="Helvetica" w:hAnsi="Helvetica" w:cs="Helvetica"/>
            <w:color w:val="333333"/>
          </w:rPr>
          <w:t> </w:t>
        </w:r>
        <w:r>
          <w:rPr>
            <w:rStyle w:val="HTMLCode"/>
            <w:rFonts w:ascii="Consolas" w:hAnsi="Consolas" w:cs="Consolas"/>
            <w:color w:val="C7254E"/>
            <w:sz w:val="22"/>
            <w:szCs w:val="22"/>
            <w:shd w:val="clear" w:color="auto" w:fill="F9F2F4"/>
          </w:rPr>
          <w:t>D:/maven_repo</w:t>
        </w:r>
        <w:r>
          <w:rPr>
            <w:rFonts w:ascii="Helvetica" w:hAnsi="Helvetica" w:cs="Helvetica"/>
            <w:color w:val="333333"/>
          </w:rPr>
          <w:t>.</w:t>
        </w:r>
      </w:ins>
    </w:p>
    <w:p w:rsidR="003F51A6" w:rsidRDefault="003F51A6" w:rsidP="003F51A6">
      <w:pPr>
        <w:pStyle w:val="NormalWeb"/>
        <w:shd w:val="clear" w:color="auto" w:fill="FFFFFF"/>
        <w:spacing w:before="0" w:beforeAutospacing="0" w:after="150" w:afterAutospacing="0" w:line="343" w:lineRule="atLeast"/>
        <w:rPr>
          <w:ins w:id="57" w:author="Unknown"/>
          <w:rFonts w:ascii="Helvetica" w:hAnsi="Helvetica" w:cs="Helvetica"/>
          <w:color w:val="333333"/>
        </w:rPr>
      </w:pPr>
      <w:ins w:id="58" w:author="Unknown">
        <w:r>
          <w:rPr>
            <w:rFonts w:ascii="Helvetica" w:hAnsi="Helvetica" w:cs="Helvetica"/>
            <w:color w:val="333333"/>
          </w:rPr>
          <w:t>See figure :</w:t>
        </w:r>
      </w:ins>
    </w:p>
    <w:p w:rsidR="003F51A6" w:rsidRDefault="003F51A6" w:rsidP="003F51A6">
      <w:pPr>
        <w:shd w:val="clear" w:color="auto" w:fill="F9F9F9"/>
        <w:spacing w:line="343" w:lineRule="atLeast"/>
        <w:jc w:val="center"/>
        <w:rPr>
          <w:ins w:id="59" w:author="Unknown"/>
          <w:rFonts w:ascii="Helvetica" w:hAnsi="Helvetica" w:cs="Helvetica"/>
          <w:color w:val="333333"/>
        </w:rPr>
      </w:pPr>
      <w:r>
        <w:rPr>
          <w:rFonts w:ascii="Helvetica" w:hAnsi="Helvetica" w:cs="Helvetica"/>
          <w:noProof/>
          <w:color w:val="333333"/>
          <w:lang w:eastAsia="en-IN"/>
        </w:rPr>
        <w:drawing>
          <wp:inline distT="0" distB="0" distL="0" distR="0">
            <wp:extent cx="6096000" cy="3038475"/>
            <wp:effectExtent l="19050" t="0" r="0" b="0"/>
            <wp:docPr id="12" name="Picture 12"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local repository"/>
                    <pic:cNvPicPr>
                      <a:picLocks noChangeAspect="1" noChangeArrowheads="1"/>
                    </pic:cNvPicPr>
                  </pic:nvPicPr>
                  <pic:blipFill>
                    <a:blip r:embed="rId31"/>
                    <a:srcRect/>
                    <a:stretch>
                      <a:fillRect/>
                    </a:stretch>
                  </pic:blipFill>
                  <pic:spPr bwMode="auto">
                    <a:xfrm>
                      <a:off x="0" y="0"/>
                      <a:ext cx="6096000" cy="3038475"/>
                    </a:xfrm>
                    <a:prstGeom prst="rect">
                      <a:avLst/>
                    </a:prstGeom>
                    <a:noFill/>
                    <a:ln w="9525">
                      <a:noFill/>
                      <a:miter lim="800000"/>
                      <a:headEnd/>
                      <a:tailEnd/>
                    </a:ln>
                  </pic:spPr>
                </pic:pic>
              </a:graphicData>
            </a:graphic>
          </wp:inline>
        </w:drawing>
      </w:r>
    </w:p>
    <w:p w:rsidR="003F51A6" w:rsidRDefault="003F51A6" w:rsidP="00925BEC">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p>
    <w:p w:rsidR="00130934" w:rsidRDefault="00130934" w:rsidP="00130934">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Guide to naming conventions on groupId, artifactId and version</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groupId</w:t>
      </w:r>
      <w:r>
        <w:rPr>
          <w:rStyle w:val="apple-converted-space"/>
          <w:rFonts w:ascii="Helvetica" w:hAnsi="Helvetica" w:cs="Helvetica"/>
          <w:color w:val="404040"/>
          <w:sz w:val="21"/>
          <w:szCs w:val="21"/>
        </w:rPr>
        <w:t> </w:t>
      </w:r>
      <w:r>
        <w:rPr>
          <w:rFonts w:ascii="Helvetica" w:hAnsi="Helvetica" w:cs="Helvetica"/>
          <w:color w:val="404040"/>
          <w:sz w:val="21"/>
          <w:szCs w:val="21"/>
        </w:rPr>
        <w:t>will identify your project uniquely across all projects, so we need to enforce a naming schema. It has to follow the package name rules, what means that has to be at least as a domain name you control, and you can create as many subgroups as you want. Look at</w:t>
      </w:r>
      <w:r>
        <w:rPr>
          <w:rStyle w:val="apple-converted-space"/>
          <w:rFonts w:ascii="Helvetica" w:hAnsi="Helvetica" w:cs="Helvetica"/>
          <w:color w:val="404040"/>
          <w:sz w:val="21"/>
          <w:szCs w:val="21"/>
        </w:rPr>
        <w:t> </w:t>
      </w:r>
      <w:hyperlink r:id="rId32" w:anchor="7.7" w:history="1">
        <w:r>
          <w:rPr>
            <w:rStyle w:val="Hyperlink"/>
            <w:rFonts w:ascii="Helvetica" w:hAnsi="Helvetica" w:cs="Helvetica"/>
            <w:color w:val="0088CC"/>
            <w:sz w:val="21"/>
            <w:szCs w:val="21"/>
          </w:rPr>
          <w:t>More information about package names</w:t>
        </w:r>
      </w:hyperlink>
      <w:r>
        <w:rPr>
          <w:rFonts w:ascii="Helvetica" w:hAnsi="Helvetica" w:cs="Helvetica"/>
          <w:color w:val="404040"/>
          <w:sz w:val="21"/>
          <w:szCs w:val="21"/>
        </w:rPr>
        <w:t>.</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org.apache.commons</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A good way to determine the granularity of the</w:t>
      </w:r>
      <w:r>
        <w:rPr>
          <w:rStyle w:val="apple-converted-space"/>
          <w:rFonts w:ascii="Helvetica" w:hAnsi="Helvetica" w:cs="Helvetica"/>
          <w:color w:val="404040"/>
          <w:sz w:val="21"/>
          <w:szCs w:val="21"/>
        </w:rPr>
        <w:t> </w:t>
      </w:r>
      <w:r>
        <w:rPr>
          <w:rStyle w:val="HTMLTypewriter"/>
          <w:color w:val="404040"/>
          <w:sz w:val="19"/>
          <w:szCs w:val="19"/>
          <w:shd w:val="clear" w:color="auto" w:fill="FEE9CC"/>
        </w:rPr>
        <w:t>groupId</w:t>
      </w:r>
      <w:r>
        <w:rPr>
          <w:rStyle w:val="apple-converted-space"/>
          <w:rFonts w:ascii="Helvetica" w:hAnsi="Helvetica" w:cs="Helvetica"/>
          <w:color w:val="404040"/>
          <w:sz w:val="21"/>
          <w:szCs w:val="21"/>
        </w:rPr>
        <w:t> </w:t>
      </w:r>
      <w:r>
        <w:rPr>
          <w:rFonts w:ascii="Helvetica" w:hAnsi="Helvetica" w:cs="Helvetica"/>
          <w:color w:val="404040"/>
          <w:sz w:val="21"/>
          <w:szCs w:val="21"/>
        </w:rPr>
        <w:t>is to use the project structure. That is, if the current project is a multiple module project, it should append a new identifier to the parent's</w:t>
      </w:r>
      <w:r>
        <w:rPr>
          <w:rStyle w:val="apple-converted-space"/>
          <w:rFonts w:ascii="Helvetica" w:hAnsi="Helvetica" w:cs="Helvetica"/>
          <w:color w:val="404040"/>
          <w:sz w:val="21"/>
          <w:szCs w:val="21"/>
        </w:rPr>
        <w:t> </w:t>
      </w:r>
      <w:r>
        <w:rPr>
          <w:rStyle w:val="HTMLTypewriter"/>
          <w:color w:val="404040"/>
          <w:sz w:val="19"/>
          <w:szCs w:val="19"/>
          <w:shd w:val="clear" w:color="auto" w:fill="FEE9CC"/>
        </w:rPr>
        <w:t>groupId</w:t>
      </w:r>
      <w:r>
        <w:rPr>
          <w:rFonts w:ascii="Helvetica" w:hAnsi="Helvetica" w:cs="Helvetica"/>
          <w:color w:val="404040"/>
          <w:sz w:val="21"/>
          <w:szCs w:val="21"/>
        </w:rPr>
        <w:t>.</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org.apache.maven.plugins</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org.apache.maven.reporting</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artifactId</w:t>
      </w:r>
      <w:r>
        <w:rPr>
          <w:rStyle w:val="apple-converted-space"/>
          <w:rFonts w:ascii="Helvetica" w:hAnsi="Helvetica" w:cs="Helvetica"/>
          <w:color w:val="404040"/>
          <w:sz w:val="21"/>
          <w:szCs w:val="21"/>
        </w:rPr>
        <w:t> </w:t>
      </w:r>
      <w:r>
        <w:rPr>
          <w:rFonts w:ascii="Helvetica" w:hAnsi="Helvetica" w:cs="Helvetica"/>
          <w:color w:val="404040"/>
          <w:sz w:val="21"/>
          <w:szCs w:val="21"/>
        </w:rPr>
        <w:t>is the name of the jar without version. If you created it then you can choose whatever name you want with lowercase letters and no strange symbols. If it's a third party jar you have to take the name of the jar as it's distributed.</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maven</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commons-math</w:t>
      </w:r>
    </w:p>
    <w:p w:rsidR="00130934" w:rsidRDefault="00130934" w:rsidP="00130934">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lastRenderedPageBreak/>
        <w:t>version</w:t>
      </w:r>
      <w:r>
        <w:rPr>
          <w:rStyle w:val="apple-converted-space"/>
          <w:rFonts w:ascii="Helvetica" w:hAnsi="Helvetica" w:cs="Helvetica"/>
          <w:color w:val="404040"/>
          <w:sz w:val="21"/>
          <w:szCs w:val="21"/>
        </w:rPr>
        <w:t> </w:t>
      </w:r>
      <w:r>
        <w:rPr>
          <w:rFonts w:ascii="Helvetica" w:hAnsi="Helvetica" w:cs="Helvetica"/>
          <w:color w:val="404040"/>
          <w:sz w:val="21"/>
          <w:szCs w:val="21"/>
        </w:rPr>
        <w:t>if you distribute it then you can choose any typical version with numbers and dots (1.0, 1.1, 1.0.1, ...). Don't use dates as they are usually associated with SNAPSHOT (nightly) builds. If it's a third party artifact, you have to use their version number whatever it is, and as strange as it can look.</w:t>
      </w:r>
    </w:p>
    <w:p w:rsidR="00130934" w:rsidRDefault="00130934" w:rsidP="00130934">
      <w:pPr>
        <w:pStyle w:val="NormalWeb"/>
        <w:shd w:val="clear" w:color="auto" w:fill="FFFFFF"/>
        <w:spacing w:before="0" w:beforeAutospacing="0" w:after="150" w:afterAutospacing="0" w:line="300" w:lineRule="atLeast"/>
        <w:ind w:left="480" w:right="105"/>
        <w:rPr>
          <w:rFonts w:ascii="Helvetica" w:hAnsi="Helvetica" w:cs="Helvetica"/>
          <w:color w:val="404040"/>
          <w:sz w:val="21"/>
          <w:szCs w:val="21"/>
        </w:rPr>
      </w:pPr>
      <w:r>
        <w:rPr>
          <w:rFonts w:ascii="Helvetica" w:hAnsi="Helvetica" w:cs="Helvetica"/>
          <w:color w:val="404040"/>
          <w:sz w:val="21"/>
          <w:szCs w:val="21"/>
        </w:rPr>
        <w:t>eg.</w:t>
      </w:r>
      <w:r>
        <w:rPr>
          <w:rStyle w:val="apple-converted-space"/>
          <w:rFonts w:ascii="Helvetica" w:hAnsi="Helvetica" w:cs="Helvetica"/>
          <w:color w:val="404040"/>
          <w:sz w:val="21"/>
          <w:szCs w:val="21"/>
        </w:rPr>
        <w:t> </w:t>
      </w:r>
      <w:r>
        <w:rPr>
          <w:rStyle w:val="HTMLTypewriter"/>
          <w:color w:val="404040"/>
          <w:sz w:val="19"/>
          <w:szCs w:val="19"/>
          <w:shd w:val="clear" w:color="auto" w:fill="FEE9CC"/>
        </w:rPr>
        <w:t>2.0</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2.0.1</w:t>
      </w:r>
      <w:r>
        <w:rPr>
          <w:rFonts w:ascii="Helvetica" w:hAnsi="Helvetica" w:cs="Helvetica"/>
          <w:color w:val="404040"/>
          <w:sz w:val="21"/>
          <w:szCs w:val="21"/>
        </w:rPr>
        <w:t>,</w:t>
      </w:r>
      <w:r>
        <w:rPr>
          <w:rStyle w:val="apple-converted-space"/>
          <w:rFonts w:ascii="Helvetica" w:hAnsi="Helvetica" w:cs="Helvetica"/>
          <w:color w:val="404040"/>
          <w:sz w:val="21"/>
          <w:szCs w:val="21"/>
        </w:rPr>
        <w:t> </w:t>
      </w:r>
      <w:r>
        <w:rPr>
          <w:rStyle w:val="HTMLTypewriter"/>
          <w:color w:val="404040"/>
          <w:sz w:val="19"/>
          <w:szCs w:val="19"/>
          <w:shd w:val="clear" w:color="auto" w:fill="FEE9CC"/>
        </w:rPr>
        <w:t>1.3.1</w:t>
      </w:r>
    </w:p>
    <w:p w:rsidR="00843E9A" w:rsidRDefault="0058265B" w:rsidP="00843E9A">
      <w:pPr>
        <w:pStyle w:val="Heading1"/>
        <w:shd w:val="clear" w:color="auto" w:fill="FFFFFF"/>
        <w:spacing w:before="0" w:beforeAutospacing="0" w:after="0" w:afterAutospacing="0"/>
        <w:rPr>
          <w:rFonts w:ascii="Arial" w:hAnsi="Arial" w:cs="Arial"/>
          <w:color w:val="242729"/>
          <w:sz w:val="33"/>
          <w:szCs w:val="33"/>
        </w:rPr>
      </w:pPr>
      <w:hyperlink r:id="rId33" w:history="1">
        <w:r w:rsidR="00843E9A">
          <w:rPr>
            <w:rStyle w:val="Hyperlink"/>
            <w:rFonts w:ascii="Arial" w:hAnsi="Arial" w:cs="Arial"/>
            <w:b w:val="0"/>
            <w:bCs w:val="0"/>
            <w:color w:val="242729"/>
            <w:sz w:val="36"/>
            <w:szCs w:val="36"/>
            <w:bdr w:val="none" w:sz="0" w:space="0" w:color="auto" w:frame="1"/>
          </w:rPr>
          <w:t>Why do we use web.xml?</w:t>
        </w:r>
        <w:r w:rsidR="00843E9A">
          <w:rPr>
            <w:rStyle w:val="apple-converted-space"/>
            <w:rFonts w:ascii="Arial" w:hAnsi="Arial" w:cs="Arial"/>
            <w:b w:val="0"/>
            <w:bCs w:val="0"/>
            <w:color w:val="242729"/>
            <w:sz w:val="36"/>
            <w:szCs w:val="36"/>
            <w:bdr w:val="none" w:sz="0" w:space="0" w:color="auto" w:frame="1"/>
          </w:rPr>
          <w:t> </w:t>
        </w:r>
      </w:hyperlink>
    </w:p>
    <w:tbl>
      <w:tblPr>
        <w:tblW w:w="0" w:type="auto"/>
        <w:shd w:val="clear" w:color="auto" w:fill="FFFFFF"/>
        <w:tblCellMar>
          <w:left w:w="0" w:type="dxa"/>
          <w:right w:w="0" w:type="dxa"/>
        </w:tblCellMar>
        <w:tblLook w:val="04A0"/>
      </w:tblPr>
      <w:tblGrid>
        <w:gridCol w:w="1159"/>
        <w:gridCol w:w="7867"/>
      </w:tblGrid>
      <w:tr w:rsidR="00585D0A" w:rsidRPr="00585D0A" w:rsidTr="00585D0A">
        <w:tc>
          <w:tcPr>
            <w:tcW w:w="0" w:type="auto"/>
            <w:tcBorders>
              <w:top w:val="nil"/>
              <w:left w:val="nil"/>
              <w:bottom w:val="nil"/>
              <w:right w:val="nil"/>
            </w:tcBorders>
            <w:shd w:val="clear" w:color="auto" w:fill="FFFFFF"/>
            <w:tcMar>
              <w:top w:w="0" w:type="dxa"/>
              <w:left w:w="0" w:type="dxa"/>
              <w:bottom w:w="0" w:type="dxa"/>
              <w:right w:w="225" w:type="dxa"/>
            </w:tcMar>
            <w:hideMark/>
          </w:tcPr>
          <w:p w:rsidR="00585D0A" w:rsidRPr="00585D0A" w:rsidRDefault="00585D0A" w:rsidP="00585D0A">
            <w:pPr>
              <w:spacing w:after="0" w:line="254" w:lineRule="atLeast"/>
              <w:jc w:val="center"/>
              <w:rPr>
                <w:rFonts w:ascii="Arial" w:eastAsia="Times New Roman" w:hAnsi="Arial" w:cs="Arial"/>
                <w:color w:val="242729"/>
                <w:sz w:val="20"/>
                <w:szCs w:val="20"/>
                <w:lang w:eastAsia="en-IN"/>
              </w:rPr>
            </w:pPr>
            <w:r w:rsidRPr="00585D0A">
              <w:rPr>
                <w:rFonts w:ascii="Arial" w:eastAsia="Times New Roman" w:hAnsi="Arial" w:cs="Arial"/>
                <w:color w:val="6A737C"/>
                <w:sz w:val="30"/>
                <w:szCs w:val="30"/>
                <w:bdr w:val="none" w:sz="0" w:space="0" w:color="auto" w:frame="1"/>
                <w:lang w:eastAsia="en-IN"/>
              </w:rPr>
              <w:br/>
            </w:r>
            <w:r w:rsidRPr="00585D0A">
              <w:rPr>
                <w:rFonts w:ascii="Arial" w:eastAsia="Times New Roman" w:hAnsi="Arial" w:cs="Arial"/>
                <w:color w:val="6A737C"/>
                <w:sz w:val="30"/>
                <w:lang w:eastAsia="en-IN"/>
              </w:rPr>
              <w:t>35</w:t>
            </w:r>
            <w:r w:rsidRPr="00585D0A">
              <w:rPr>
                <w:rFonts w:ascii="Arial" w:eastAsia="Times New Roman" w:hAnsi="Arial" w:cs="Arial"/>
                <w:color w:val="242729"/>
                <w:sz w:val="20"/>
                <w:szCs w:val="20"/>
                <w:lang w:eastAsia="en-IN"/>
              </w:rPr>
              <w:t>down vote</w:t>
            </w:r>
            <w:r w:rsidRPr="00585D0A">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585D0A" w:rsidRPr="00585D0A" w:rsidRDefault="00585D0A" w:rsidP="00585D0A">
            <w:pPr>
              <w:spacing w:after="240"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Generally speaking, this is the configuration file of web applications in java. It instructs the servlet container (tomcat for ex.) which classes to load, what parameters to set in the context, and how to intercept requests coming from browsers.</w:t>
            </w:r>
          </w:p>
          <w:p w:rsidR="00585D0A" w:rsidRPr="00585D0A" w:rsidRDefault="00585D0A" w:rsidP="00585D0A">
            <w:pPr>
              <w:spacing w:after="240"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There you specify:</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what servlets (and filters) you want to use and what URLs you want to map them to</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listeners - classes that are notified when some events happen (context starts, session created, etc)</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configuration parameters (context-params)</w:t>
            </w:r>
          </w:p>
          <w:p w:rsidR="00585D0A" w:rsidRPr="00585D0A" w:rsidRDefault="00585D0A" w:rsidP="00585D0A">
            <w:pPr>
              <w:numPr>
                <w:ilvl w:val="0"/>
                <w:numId w:val="6"/>
              </w:numPr>
              <w:spacing w:after="12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error pages, welcome files</w:t>
            </w:r>
          </w:p>
          <w:p w:rsidR="00585D0A" w:rsidRPr="00585D0A" w:rsidRDefault="00585D0A" w:rsidP="00585D0A">
            <w:pPr>
              <w:numPr>
                <w:ilvl w:val="0"/>
                <w:numId w:val="6"/>
              </w:numPr>
              <w:spacing w:after="0" w:line="240" w:lineRule="auto"/>
              <w:ind w:left="450"/>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security constriants</w:t>
            </w:r>
          </w:p>
          <w:p w:rsidR="00585D0A" w:rsidRPr="00585D0A" w:rsidRDefault="00585D0A" w:rsidP="00585D0A">
            <w:pPr>
              <w:spacing w:after="75" w:line="240" w:lineRule="auto"/>
              <w:rPr>
                <w:rFonts w:ascii="Arial" w:eastAsia="Times New Roman" w:hAnsi="Arial" w:cs="Arial"/>
                <w:color w:val="242729"/>
                <w:sz w:val="23"/>
                <w:szCs w:val="23"/>
                <w:lang w:eastAsia="en-IN"/>
              </w:rPr>
            </w:pPr>
            <w:r w:rsidRPr="00585D0A">
              <w:rPr>
                <w:rFonts w:ascii="Arial" w:eastAsia="Times New Roman" w:hAnsi="Arial" w:cs="Arial"/>
                <w:color w:val="242729"/>
                <w:sz w:val="23"/>
                <w:szCs w:val="23"/>
                <w:lang w:eastAsia="en-IN"/>
              </w:rPr>
              <w:t>In servlet 3.0 many of the web.xml parts are optional. These configurations can be done via annotations (</w:t>
            </w:r>
            <w:r w:rsidRPr="00585D0A">
              <w:rPr>
                <w:rFonts w:ascii="Consolas" w:eastAsia="Times New Roman" w:hAnsi="Consolas" w:cs="Consolas"/>
                <w:color w:val="242729"/>
                <w:sz w:val="20"/>
                <w:lang w:eastAsia="en-IN"/>
              </w:rPr>
              <w:t>@WebServlet</w:t>
            </w:r>
            <w:r w:rsidRPr="00585D0A">
              <w:rPr>
                <w:rFonts w:ascii="Arial" w:eastAsia="Times New Roman" w:hAnsi="Arial" w:cs="Arial"/>
                <w:color w:val="242729"/>
                <w:sz w:val="23"/>
                <w:szCs w:val="23"/>
                <w:lang w:eastAsia="en-IN"/>
              </w:rPr>
              <w:t>,</w:t>
            </w:r>
            <w:r w:rsidRPr="00585D0A">
              <w:rPr>
                <w:rFonts w:ascii="Arial" w:eastAsia="Times New Roman" w:hAnsi="Arial" w:cs="Arial"/>
                <w:color w:val="242729"/>
                <w:sz w:val="23"/>
                <w:lang w:eastAsia="en-IN"/>
              </w:rPr>
              <w:t> </w:t>
            </w:r>
            <w:r w:rsidRPr="00585D0A">
              <w:rPr>
                <w:rFonts w:ascii="Consolas" w:eastAsia="Times New Roman" w:hAnsi="Consolas" w:cs="Consolas"/>
                <w:color w:val="242729"/>
                <w:sz w:val="20"/>
                <w:lang w:eastAsia="en-IN"/>
              </w:rPr>
              <w:t>@WebListener</w:t>
            </w:r>
            <w:r w:rsidRPr="00585D0A">
              <w:rPr>
                <w:rFonts w:ascii="Arial" w:eastAsia="Times New Roman" w:hAnsi="Arial" w:cs="Arial"/>
                <w:color w:val="242729"/>
                <w:sz w:val="23"/>
                <w:szCs w:val="23"/>
                <w:lang w:eastAsia="en-IN"/>
              </w:rPr>
              <w:t>)</w:t>
            </w:r>
          </w:p>
        </w:tc>
      </w:tr>
    </w:tbl>
    <w:p w:rsidR="00B1089E" w:rsidRDefault="0058265B" w:rsidP="00B1089E">
      <w:pPr>
        <w:pStyle w:val="Heading1"/>
        <w:shd w:val="clear" w:color="auto" w:fill="FFFFFF"/>
        <w:spacing w:before="0" w:beforeAutospacing="0" w:after="0" w:afterAutospacing="0"/>
        <w:rPr>
          <w:rFonts w:ascii="Arial" w:hAnsi="Arial" w:cs="Arial"/>
          <w:color w:val="242729"/>
          <w:sz w:val="33"/>
          <w:szCs w:val="33"/>
        </w:rPr>
      </w:pPr>
      <w:hyperlink r:id="rId34" w:history="1">
        <w:r w:rsidR="00B1089E">
          <w:rPr>
            <w:rStyle w:val="Hyperlink"/>
            <w:rFonts w:ascii="Arial" w:hAnsi="Arial" w:cs="Arial"/>
            <w:b w:val="0"/>
            <w:bCs w:val="0"/>
            <w:color w:val="242729"/>
            <w:sz w:val="36"/>
            <w:szCs w:val="36"/>
            <w:bdr w:val="none" w:sz="0" w:space="0" w:color="auto" w:frame="1"/>
          </w:rPr>
          <w:t>What is Dispatcher Servlet in Spring?</w:t>
        </w:r>
      </w:hyperlink>
    </w:p>
    <w:p w:rsidR="00195157" w:rsidRDefault="00195157" w:rsidP="00195157">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n this image (which I got from</w:t>
      </w:r>
      <w:r>
        <w:rPr>
          <w:rStyle w:val="apple-converted-space"/>
          <w:rFonts w:ascii="Arial" w:hAnsi="Arial" w:cs="Arial"/>
          <w:color w:val="242729"/>
          <w:sz w:val="23"/>
          <w:szCs w:val="23"/>
        </w:rPr>
        <w:t> </w:t>
      </w:r>
      <w:hyperlink r:id="rId35" w:history="1">
        <w:r>
          <w:rPr>
            <w:rStyle w:val="Hyperlink"/>
            <w:rFonts w:ascii="Arial" w:hAnsi="Arial" w:cs="Arial"/>
            <w:b/>
            <w:bCs/>
            <w:color w:val="005999"/>
            <w:sz w:val="23"/>
            <w:szCs w:val="23"/>
            <w:u w:val="none"/>
            <w:bdr w:val="none" w:sz="0" w:space="0" w:color="auto" w:frame="1"/>
          </w:rPr>
          <w:t>here</w:t>
        </w:r>
      </w:hyperlink>
      <w:r>
        <w:rPr>
          <w:rFonts w:ascii="Arial" w:hAnsi="Arial" w:cs="Arial"/>
          <w:color w:val="242729"/>
          <w:sz w:val="23"/>
          <w:szCs w:val="23"/>
        </w:rPr>
        <w:t>),</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HTTP</w:t>
      </w:r>
      <w:r>
        <w:rPr>
          <w:rStyle w:val="apple-converted-space"/>
          <w:rFonts w:ascii="Arial" w:hAnsi="Arial" w:cs="Arial"/>
          <w:color w:val="242729"/>
          <w:sz w:val="23"/>
          <w:szCs w:val="23"/>
        </w:rPr>
        <w:t> </w:t>
      </w:r>
      <w:r>
        <w:rPr>
          <w:rFonts w:ascii="Arial" w:hAnsi="Arial" w:cs="Arial"/>
          <w:color w:val="242729"/>
          <w:sz w:val="23"/>
          <w:szCs w:val="23"/>
        </w:rPr>
        <w:t>request sends something to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Dispatcher Servlet.</w:t>
      </w:r>
    </w:p>
    <w:p w:rsidR="00195157" w:rsidRDefault="00195157" w:rsidP="00195157">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noProof/>
          <w:color w:val="242729"/>
          <w:sz w:val="23"/>
          <w:szCs w:val="23"/>
        </w:rPr>
        <w:drawing>
          <wp:inline distT="0" distB="0" distL="0" distR="0">
            <wp:extent cx="3629025" cy="2600325"/>
            <wp:effectExtent l="19050" t="0" r="9525" b="9525"/>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36"/>
                    <a:srcRect/>
                    <a:stretch>
                      <a:fillRect/>
                    </a:stretch>
                  </pic:blipFill>
                  <pic:spPr bwMode="auto">
                    <a:xfrm>
                      <a:off x="0" y="0"/>
                      <a:ext cx="3629025" cy="2600325"/>
                    </a:xfrm>
                    <a:prstGeom prst="rect">
                      <a:avLst/>
                    </a:prstGeom>
                    <a:noFill/>
                    <a:ln w="9525">
                      <a:noFill/>
                      <a:miter lim="800000"/>
                      <a:headEnd/>
                      <a:tailEnd/>
                    </a:ln>
                  </pic:spPr>
                </pic:pic>
              </a:graphicData>
            </a:graphic>
          </wp:inline>
        </w:drawing>
      </w:r>
    </w:p>
    <w:tbl>
      <w:tblPr>
        <w:tblW w:w="0" w:type="auto"/>
        <w:shd w:val="clear" w:color="auto" w:fill="FFFFFF"/>
        <w:tblCellMar>
          <w:left w:w="0" w:type="dxa"/>
          <w:right w:w="0" w:type="dxa"/>
        </w:tblCellMar>
        <w:tblLook w:val="04A0"/>
      </w:tblPr>
      <w:tblGrid>
        <w:gridCol w:w="1107"/>
        <w:gridCol w:w="7919"/>
      </w:tblGrid>
      <w:tr w:rsidR="005F064D" w:rsidRPr="005F064D" w:rsidTr="005F064D">
        <w:tc>
          <w:tcPr>
            <w:tcW w:w="0" w:type="auto"/>
            <w:tcBorders>
              <w:top w:val="nil"/>
              <w:left w:val="nil"/>
              <w:bottom w:val="nil"/>
              <w:right w:val="nil"/>
            </w:tcBorders>
            <w:shd w:val="clear" w:color="auto" w:fill="FFFFFF"/>
            <w:tcMar>
              <w:top w:w="0" w:type="dxa"/>
              <w:left w:w="0" w:type="dxa"/>
              <w:bottom w:w="0" w:type="dxa"/>
              <w:right w:w="225" w:type="dxa"/>
            </w:tcMar>
            <w:hideMark/>
          </w:tcPr>
          <w:p w:rsidR="005F064D" w:rsidRPr="005F064D" w:rsidRDefault="005F064D" w:rsidP="005F064D">
            <w:pPr>
              <w:spacing w:after="0" w:line="254" w:lineRule="atLeast"/>
              <w:jc w:val="center"/>
              <w:rPr>
                <w:rFonts w:ascii="Arial" w:eastAsia="Times New Roman" w:hAnsi="Arial" w:cs="Arial"/>
                <w:color w:val="242729"/>
                <w:sz w:val="20"/>
                <w:szCs w:val="20"/>
                <w:lang w:eastAsia="en-IN"/>
              </w:rPr>
            </w:pPr>
            <w:r w:rsidRPr="005F064D">
              <w:rPr>
                <w:rFonts w:ascii="Arial" w:eastAsia="Times New Roman" w:hAnsi="Arial" w:cs="Arial"/>
                <w:color w:val="6A737C"/>
                <w:sz w:val="30"/>
                <w:szCs w:val="30"/>
                <w:bdr w:val="none" w:sz="0" w:space="0" w:color="auto" w:frame="1"/>
                <w:lang w:eastAsia="en-IN"/>
              </w:rPr>
              <w:br/>
            </w:r>
            <w:r w:rsidRPr="005F064D">
              <w:rPr>
                <w:rFonts w:ascii="Arial" w:eastAsia="Times New Roman" w:hAnsi="Arial" w:cs="Arial"/>
                <w:color w:val="6A737C"/>
                <w:sz w:val="30"/>
                <w:lang w:eastAsia="en-IN"/>
              </w:rPr>
              <w:t>92</w:t>
            </w:r>
            <w:r w:rsidRPr="005F064D">
              <w:rPr>
                <w:rFonts w:ascii="Arial" w:eastAsia="Times New Roman" w:hAnsi="Arial" w:cs="Arial"/>
                <w:color w:val="242729"/>
                <w:sz w:val="20"/>
                <w:szCs w:val="20"/>
                <w:lang w:eastAsia="en-IN"/>
              </w:rPr>
              <w:t>down vote</w:t>
            </w:r>
            <w:r w:rsidRPr="005F064D">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5F064D" w:rsidRPr="005F064D" w:rsidRDefault="005F064D" w:rsidP="005F064D">
            <w:pPr>
              <w:spacing w:after="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 job of the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DispatcherServlet</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is to take an incoming URI and find the right combination of handlers (generally methods on</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Controller</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classes) and views (generally JSPs) that combine to form the page or resource that's supposed to be found at that location.</w:t>
            </w:r>
          </w:p>
          <w:p w:rsidR="005F064D" w:rsidRPr="005F064D" w:rsidRDefault="005F064D" w:rsidP="005F064D">
            <w:pPr>
              <w:spacing w:after="24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lastRenderedPageBreak/>
              <w:t>I might have</w:t>
            </w:r>
          </w:p>
          <w:p w:rsidR="005F064D" w:rsidRPr="005F064D" w:rsidRDefault="005F064D" w:rsidP="005F064D">
            <w:pPr>
              <w:numPr>
                <w:ilvl w:val="0"/>
                <w:numId w:val="7"/>
              </w:numPr>
              <w:spacing w:after="0" w:line="240" w:lineRule="auto"/>
              <w:ind w:left="450"/>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a file</w:t>
            </w:r>
            <w:r w:rsidRPr="005F064D">
              <w:rPr>
                <w:rFonts w:ascii="Arial" w:eastAsia="Times New Roman" w:hAnsi="Arial" w:cs="Arial"/>
                <w:color w:val="242729"/>
                <w:sz w:val="23"/>
                <w:lang w:eastAsia="en-IN"/>
              </w:rPr>
              <w:t> </w:t>
            </w:r>
            <w:r w:rsidRPr="005F064D">
              <w:rPr>
                <w:rFonts w:ascii="Consolas" w:eastAsia="Times New Roman" w:hAnsi="Consolas" w:cs="Consolas"/>
                <w:color w:val="242729"/>
                <w:sz w:val="20"/>
                <w:lang w:eastAsia="en-IN"/>
              </w:rPr>
              <w:t>/WEB-INF/jsp/pages/Home.jsp</w:t>
            </w:r>
          </w:p>
          <w:p w:rsidR="005F064D" w:rsidRPr="005F064D" w:rsidRDefault="005F064D" w:rsidP="005F064D">
            <w:pPr>
              <w:numPr>
                <w:ilvl w:val="0"/>
                <w:numId w:val="7"/>
              </w:numPr>
              <w:spacing w:after="0" w:line="240" w:lineRule="auto"/>
              <w:ind w:left="450"/>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and a</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method</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on a class</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7D2727"/>
                <w:sz w:val="20"/>
                <w:szCs w:val="20"/>
                <w:lang w:eastAsia="en-IN"/>
              </w:rPr>
              <w:t>@RequestMapping</w:t>
            </w:r>
            <w:r w:rsidRPr="005F064D">
              <w:rPr>
                <w:rFonts w:ascii="Consolas" w:eastAsia="Times New Roman" w:hAnsi="Consolas" w:cs="Consolas"/>
                <w:color w:val="303336"/>
                <w:sz w:val="20"/>
                <w:szCs w:val="20"/>
                <w:lang w:eastAsia="en-IN"/>
              </w:rPr>
              <w:t>(value=</w:t>
            </w:r>
            <w:r w:rsidRPr="005F064D">
              <w:rPr>
                <w:rFonts w:ascii="Consolas" w:eastAsia="Times New Roman" w:hAnsi="Consolas" w:cs="Consolas"/>
                <w:color w:val="7D2727"/>
                <w:sz w:val="20"/>
                <w:szCs w:val="20"/>
                <w:lang w:eastAsia="en-IN"/>
              </w:rPr>
              <w:t>"/pages/Home.html"</w:t>
            </w:r>
            <w:r w:rsidRPr="005F064D">
              <w:rPr>
                <w:rFonts w:ascii="Consolas" w:eastAsia="Times New Roman" w:hAnsi="Consolas" w:cs="Consolas"/>
                <w:color w:val="303336"/>
                <w:sz w:val="20"/>
                <w:szCs w:val="20"/>
                <w:lang w:eastAsia="en-IN"/>
              </w:rPr>
              <w:t>)</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101094"/>
                <w:sz w:val="20"/>
                <w:szCs w:val="20"/>
                <w:lang w:eastAsia="en-IN"/>
              </w:rPr>
              <w:t>private</w:t>
            </w:r>
            <w:r w:rsidRPr="005F064D">
              <w:rPr>
                <w:rFonts w:ascii="Consolas" w:eastAsia="Times New Roman" w:hAnsi="Consolas" w:cs="Consolas"/>
                <w:color w:val="303336"/>
                <w:sz w:val="20"/>
                <w:szCs w:val="20"/>
                <w:lang w:eastAsia="en-IN"/>
              </w:rPr>
              <w:t xml:space="preserve"> </w:t>
            </w:r>
            <w:r w:rsidRPr="005F064D">
              <w:rPr>
                <w:rFonts w:ascii="Consolas" w:eastAsia="Times New Roman" w:hAnsi="Consolas" w:cs="Consolas"/>
                <w:color w:val="2B91AF"/>
                <w:sz w:val="20"/>
                <w:szCs w:val="20"/>
                <w:lang w:eastAsia="en-IN"/>
              </w:rPr>
              <w:t>ModelMap</w:t>
            </w:r>
            <w:r w:rsidRPr="005F064D">
              <w:rPr>
                <w:rFonts w:ascii="Consolas" w:eastAsia="Times New Roman" w:hAnsi="Consolas" w:cs="Consolas"/>
                <w:color w:val="303336"/>
                <w:sz w:val="20"/>
                <w:szCs w:val="20"/>
                <w:lang w:eastAsia="en-IN"/>
              </w:rPr>
              <w:t xml:space="preserve"> buildHome() {</w:t>
            </w:r>
          </w:p>
          <w:p w:rsidR="005F064D" w:rsidRPr="005F064D" w:rsidRDefault="005F064D" w:rsidP="005F064D">
            <w:pPr>
              <w:numPr>
                <w:ilvl w:val="0"/>
                <w:numId w:val="7"/>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0"/>
                <w:szCs w:val="20"/>
                <w:lang w:eastAsia="en-IN"/>
              </w:rPr>
            </w:pPr>
            <w:r w:rsidRPr="005F064D">
              <w:rPr>
                <w:rFonts w:ascii="Consolas" w:eastAsia="Times New Roman" w:hAnsi="Consolas" w:cs="Consolas"/>
                <w:color w:val="303336"/>
                <w:sz w:val="20"/>
                <w:szCs w:val="20"/>
                <w:lang w:eastAsia="en-IN"/>
              </w:rPr>
              <w:t xml:space="preserve">    </w:t>
            </w:r>
            <w:r w:rsidRPr="005F064D">
              <w:rPr>
                <w:rFonts w:ascii="Consolas" w:eastAsia="Times New Roman" w:hAnsi="Consolas" w:cs="Consolas"/>
                <w:color w:val="101094"/>
                <w:sz w:val="20"/>
                <w:szCs w:val="20"/>
                <w:lang w:eastAsia="en-IN"/>
              </w:rPr>
              <w:t>return</w:t>
            </w:r>
            <w:r w:rsidRPr="005F064D">
              <w:rPr>
                <w:rFonts w:ascii="Consolas" w:eastAsia="Times New Roman" w:hAnsi="Consolas" w:cs="Consolas"/>
                <w:color w:val="303336"/>
                <w:sz w:val="20"/>
                <w:szCs w:val="20"/>
                <w:lang w:eastAsia="en-IN"/>
              </w:rPr>
              <w:t xml:space="preserve"> somestuff;</w:t>
            </w:r>
          </w:p>
          <w:p w:rsidR="005F064D" w:rsidRPr="005F064D" w:rsidRDefault="005F064D" w:rsidP="005F0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93318"/>
                <w:sz w:val="20"/>
                <w:szCs w:val="20"/>
                <w:lang w:eastAsia="en-IN"/>
              </w:rPr>
            </w:pPr>
            <w:r w:rsidRPr="005F064D">
              <w:rPr>
                <w:rFonts w:ascii="Consolas" w:eastAsia="Times New Roman" w:hAnsi="Consolas" w:cs="Consolas"/>
                <w:color w:val="303336"/>
                <w:sz w:val="20"/>
                <w:szCs w:val="20"/>
                <w:lang w:eastAsia="en-IN"/>
              </w:rPr>
              <w:t>}</w:t>
            </w:r>
          </w:p>
          <w:p w:rsidR="005F064D" w:rsidRPr="005F064D" w:rsidRDefault="005F064D" w:rsidP="005F064D">
            <w:pPr>
              <w:spacing w:after="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Dispatcher servlet</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is the bit that "knows" to call that method when a browser requests the page, and to combine its results with the matching JSP file to make an html document.</w:t>
            </w:r>
          </w:p>
          <w:p w:rsidR="005F064D" w:rsidRPr="005F064D" w:rsidRDefault="005F064D" w:rsidP="005F064D">
            <w:pPr>
              <w:spacing w:after="240"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How it accomplishes this varies widely with configuration and Spring version.</w:t>
            </w:r>
          </w:p>
          <w:p w:rsidR="005F064D" w:rsidRPr="005F064D" w:rsidRDefault="005F064D" w:rsidP="005F064D">
            <w:pPr>
              <w:spacing w:after="75" w:line="240" w:lineRule="auto"/>
              <w:rPr>
                <w:rFonts w:ascii="Arial" w:eastAsia="Times New Roman" w:hAnsi="Arial" w:cs="Arial"/>
                <w:color w:val="242729"/>
                <w:sz w:val="23"/>
                <w:szCs w:val="23"/>
                <w:lang w:eastAsia="en-IN"/>
              </w:rPr>
            </w:pPr>
            <w:r w:rsidRPr="005F064D">
              <w:rPr>
                <w:rFonts w:ascii="Arial" w:eastAsia="Times New Roman" w:hAnsi="Arial" w:cs="Arial"/>
                <w:color w:val="242729"/>
                <w:sz w:val="23"/>
                <w:szCs w:val="23"/>
                <w:lang w:eastAsia="en-IN"/>
              </w:rPr>
              <w:t>There's also no reason the end result has to be web pages. It can do the same thing to locate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RMI</w:t>
            </w:r>
            <w:r w:rsidRPr="005F064D">
              <w:rPr>
                <w:rFonts w:ascii="Arial" w:eastAsia="Times New Roman" w:hAnsi="Arial" w:cs="Arial"/>
                <w:color w:val="242729"/>
                <w:sz w:val="23"/>
                <w:szCs w:val="23"/>
                <w:lang w:eastAsia="en-IN"/>
              </w:rPr>
              <w:t>end points, handle</w:t>
            </w:r>
            <w:r w:rsidRPr="005F064D">
              <w:rPr>
                <w:rFonts w:ascii="Arial" w:eastAsia="Times New Roman" w:hAnsi="Arial" w:cs="Arial"/>
                <w:color w:val="242729"/>
                <w:sz w:val="23"/>
                <w:lang w:eastAsia="en-IN"/>
              </w:rPr>
              <w:t> </w:t>
            </w:r>
            <w:r w:rsidRPr="005F064D">
              <w:rPr>
                <w:rFonts w:ascii="Arial" w:eastAsia="Times New Roman" w:hAnsi="Arial" w:cs="Arial"/>
                <w:i/>
                <w:iCs/>
                <w:color w:val="242729"/>
                <w:sz w:val="23"/>
                <w:lang w:eastAsia="en-IN"/>
              </w:rPr>
              <w:t>SOAP</w:t>
            </w:r>
            <w:r w:rsidRPr="005F064D">
              <w:rPr>
                <w:rFonts w:ascii="Arial" w:eastAsia="Times New Roman" w:hAnsi="Arial" w:cs="Arial"/>
                <w:color w:val="242729"/>
                <w:sz w:val="23"/>
                <w:lang w:eastAsia="en-IN"/>
              </w:rPr>
              <w:t> </w:t>
            </w:r>
            <w:r w:rsidRPr="005F064D">
              <w:rPr>
                <w:rFonts w:ascii="Arial" w:eastAsia="Times New Roman" w:hAnsi="Arial" w:cs="Arial"/>
                <w:color w:val="242729"/>
                <w:sz w:val="23"/>
                <w:szCs w:val="23"/>
                <w:lang w:eastAsia="en-IN"/>
              </w:rPr>
              <w:t>requests, anything that can come into a servlet.</w:t>
            </w:r>
          </w:p>
        </w:tc>
      </w:tr>
    </w:tbl>
    <w:p w:rsidR="00AD0FC6" w:rsidRDefault="0058265B" w:rsidP="00AD0FC6">
      <w:pPr>
        <w:pStyle w:val="Heading1"/>
        <w:shd w:val="clear" w:color="auto" w:fill="FFFFFF"/>
        <w:spacing w:before="0" w:beforeAutospacing="0" w:after="0" w:afterAutospacing="0"/>
        <w:rPr>
          <w:rFonts w:ascii="Arial" w:hAnsi="Arial" w:cs="Arial"/>
          <w:color w:val="242729"/>
          <w:sz w:val="33"/>
          <w:szCs w:val="33"/>
        </w:rPr>
      </w:pPr>
      <w:hyperlink r:id="rId37" w:history="1">
        <w:r w:rsidR="00AD0FC6">
          <w:rPr>
            <w:rStyle w:val="Hyperlink"/>
            <w:rFonts w:ascii="Arial" w:hAnsi="Arial" w:cs="Arial"/>
            <w:b w:val="0"/>
            <w:bCs w:val="0"/>
            <w:color w:val="242729"/>
            <w:sz w:val="36"/>
            <w:szCs w:val="36"/>
            <w:bdr w:val="none" w:sz="0" w:space="0" w:color="auto" w:frame="1"/>
          </w:rPr>
          <w:t>What is WEB-INF used for in a Java EE web application?</w:t>
        </w:r>
      </w:hyperlink>
    </w:p>
    <w:tbl>
      <w:tblPr>
        <w:tblW w:w="0" w:type="auto"/>
        <w:shd w:val="clear" w:color="auto" w:fill="FFFFFF"/>
        <w:tblCellMar>
          <w:left w:w="0" w:type="dxa"/>
          <w:right w:w="0" w:type="dxa"/>
        </w:tblCellMar>
        <w:tblLook w:val="04A0"/>
      </w:tblPr>
      <w:tblGrid>
        <w:gridCol w:w="1498"/>
        <w:gridCol w:w="7528"/>
      </w:tblGrid>
      <w:tr w:rsidR="007D2590" w:rsidRPr="007D2590" w:rsidTr="007D2590">
        <w:tc>
          <w:tcPr>
            <w:tcW w:w="0" w:type="auto"/>
            <w:tcBorders>
              <w:top w:val="nil"/>
              <w:left w:val="nil"/>
              <w:bottom w:val="nil"/>
              <w:right w:val="nil"/>
            </w:tcBorders>
            <w:shd w:val="clear" w:color="auto" w:fill="FFFFFF"/>
            <w:tcMar>
              <w:top w:w="0" w:type="dxa"/>
              <w:left w:w="0" w:type="dxa"/>
              <w:bottom w:w="0" w:type="dxa"/>
              <w:right w:w="225" w:type="dxa"/>
            </w:tcMar>
            <w:hideMark/>
          </w:tcPr>
          <w:p w:rsidR="007D2590" w:rsidRPr="007D2590" w:rsidRDefault="007D2590" w:rsidP="007D2590">
            <w:pPr>
              <w:spacing w:after="0" w:line="254" w:lineRule="atLeast"/>
              <w:jc w:val="center"/>
              <w:rPr>
                <w:rFonts w:ascii="Arial" w:eastAsia="Times New Roman" w:hAnsi="Arial" w:cs="Arial"/>
                <w:color w:val="242729"/>
                <w:sz w:val="20"/>
                <w:szCs w:val="20"/>
                <w:lang w:eastAsia="en-IN"/>
              </w:rPr>
            </w:pPr>
            <w:r w:rsidRPr="007D2590">
              <w:rPr>
                <w:rFonts w:ascii="Arial" w:eastAsia="Times New Roman" w:hAnsi="Arial" w:cs="Arial"/>
                <w:color w:val="242729"/>
                <w:sz w:val="20"/>
                <w:szCs w:val="20"/>
                <w:lang w:eastAsia="en-IN"/>
              </w:rPr>
              <w:t>up vote</w:t>
            </w:r>
            <w:r w:rsidRPr="007D2590">
              <w:rPr>
                <w:rFonts w:ascii="Arial" w:eastAsia="Times New Roman" w:hAnsi="Arial" w:cs="Arial"/>
                <w:color w:val="6A737C"/>
                <w:sz w:val="30"/>
                <w:lang w:eastAsia="en-IN"/>
              </w:rPr>
              <w:t>105</w:t>
            </w:r>
            <w:r w:rsidRPr="007D2590">
              <w:rPr>
                <w:rFonts w:ascii="Arial" w:eastAsia="Times New Roman" w:hAnsi="Arial" w:cs="Arial"/>
                <w:color w:val="242729"/>
                <w:sz w:val="20"/>
                <w:szCs w:val="20"/>
                <w:lang w:eastAsia="en-IN"/>
              </w:rPr>
              <w:t>down vote</w:t>
            </w:r>
            <w:r w:rsidRPr="007D2590">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The</w:t>
            </w:r>
            <w:r w:rsidRPr="007D2590">
              <w:rPr>
                <w:rFonts w:ascii="Arial" w:eastAsia="Times New Roman" w:hAnsi="Arial" w:cs="Arial"/>
                <w:color w:val="242729"/>
                <w:sz w:val="23"/>
                <w:lang w:eastAsia="en-IN"/>
              </w:rPr>
              <w:t> </w:t>
            </w:r>
            <w:hyperlink r:id="rId38" w:history="1">
              <w:r w:rsidRPr="007D2590">
                <w:rPr>
                  <w:rFonts w:ascii="Arial" w:eastAsia="Times New Roman" w:hAnsi="Arial" w:cs="Arial"/>
                  <w:color w:val="005999"/>
                  <w:sz w:val="23"/>
                  <w:lang w:eastAsia="en-IN"/>
                </w:rPr>
                <w:t>Servlet 2.4 specification</w:t>
              </w:r>
            </w:hyperlink>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says this about WEB-INF (page 70):</w:t>
            </w:r>
          </w:p>
          <w:p w:rsidR="007D2590" w:rsidRPr="007D2590" w:rsidRDefault="007D2590" w:rsidP="007D2590">
            <w:pPr>
              <w:shd w:val="clear" w:color="auto" w:fill="FFF8DC"/>
              <w:spacing w:after="15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A special directory exists within the application hierarchy named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szCs w:val="23"/>
                <w:lang w:eastAsia="en-IN"/>
              </w:rPr>
              <w:t>. This directory contains all things related to the application that aren’t in the document root of the application.</w:t>
            </w:r>
            <w:r w:rsidRPr="007D2590">
              <w:rPr>
                <w:rFonts w:ascii="Arial" w:eastAsia="Times New Roman" w:hAnsi="Arial" w:cs="Arial"/>
                <w:color w:val="242729"/>
                <w:sz w:val="23"/>
                <w:lang w:eastAsia="en-IN"/>
              </w:rPr>
              <w:t> </w:t>
            </w:r>
            <w:r w:rsidRPr="007D2590">
              <w:rPr>
                <w:rFonts w:ascii="Arial" w:eastAsia="Times New Roman" w:hAnsi="Arial" w:cs="Arial"/>
                <w:b/>
                <w:bCs/>
                <w:color w:val="242729"/>
                <w:sz w:val="23"/>
                <w:lang w:eastAsia="en-IN"/>
              </w:rPr>
              <w:t>The </w:t>
            </w:r>
            <w:r w:rsidRPr="007D2590">
              <w:rPr>
                <w:rFonts w:ascii="Consolas" w:eastAsia="Times New Roman" w:hAnsi="Consolas" w:cs="Consolas"/>
                <w:b/>
                <w:bCs/>
                <w:color w:val="242729"/>
                <w:sz w:val="20"/>
                <w:lang w:eastAsia="en-IN"/>
              </w:rPr>
              <w:t>WEB-INF</w:t>
            </w:r>
            <w:r w:rsidRPr="007D2590">
              <w:rPr>
                <w:rFonts w:ascii="Arial" w:eastAsia="Times New Roman" w:hAnsi="Arial" w:cs="Arial"/>
                <w:b/>
                <w:bCs/>
                <w:color w:val="242729"/>
                <w:sz w:val="23"/>
                <w:lang w:eastAsia="en-IN"/>
              </w:rPr>
              <w:t>node is not part of the public document tree of the application</w:t>
            </w:r>
            <w:r w:rsidRPr="007D2590">
              <w:rPr>
                <w:rFonts w:ascii="Arial" w:eastAsia="Times New Roman" w:hAnsi="Arial" w:cs="Arial"/>
                <w:color w:val="242729"/>
                <w:sz w:val="23"/>
                <w:szCs w:val="23"/>
                <w:lang w:eastAsia="en-IN"/>
              </w:rPr>
              <w:t>. No file contained in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directory may be served directly to a client by the container. However, the contents of the</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directory are visible to servlet code using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getResource</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and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getResourceAsStream</w:t>
            </w:r>
            <w:r w:rsidRPr="007D2590">
              <w:rPr>
                <w:rFonts w:ascii="Arial" w:eastAsia="Times New Roman" w:hAnsi="Arial" w:cs="Arial"/>
                <w:color w:val="242729"/>
                <w:sz w:val="23"/>
                <w:szCs w:val="23"/>
                <w:lang w:eastAsia="en-IN"/>
              </w:rPr>
              <w:t>method calls on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ServletContext</w:t>
            </w:r>
            <w:r w:rsidRPr="007D2590">
              <w:rPr>
                <w:rFonts w:ascii="Arial" w:eastAsia="Times New Roman" w:hAnsi="Arial" w:cs="Arial"/>
                <w:color w:val="242729"/>
                <w:sz w:val="23"/>
                <w:szCs w:val="23"/>
                <w:lang w:eastAsia="en-IN"/>
              </w:rPr>
              <w:t>, and may be exposed using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RequestDispatcher</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calls.</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This means that</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resources are accessible to the resource loader of your Web-Application and not directly visible for the public.</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This is why a lot of projects put their resources like JSP files, JARs/libraries and their own class files or property files or any other sensitive information in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 Otherwise they would be accessible by using a simple static URL (usefull to load CSS or Javascript for instance).</w:t>
            </w:r>
          </w:p>
          <w:p w:rsidR="007D2590" w:rsidRPr="007D2590" w:rsidRDefault="007D2590" w:rsidP="007D2590">
            <w:pPr>
              <w:spacing w:after="0"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Your JSP files can be anywhere though from a technical perspective. For instance in Spring you can configure them to be in</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explicitly:</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7D2727"/>
                <w:sz w:val="20"/>
                <w:szCs w:val="20"/>
                <w:lang w:eastAsia="en-IN"/>
              </w:rPr>
              <w:t>&lt;bean</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id</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"viewResolver"</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class</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"org.springframework.web.servlet.view.InternalResourceViewResolver"</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p:prefix</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"/WEB-INF/jsp/"</w:t>
            </w:r>
            <w:r w:rsidRPr="007D2590">
              <w:rPr>
                <w:rFonts w:ascii="Consolas" w:eastAsia="Times New Roman" w:hAnsi="Consolas" w:cs="Consolas"/>
                <w:color w:val="303336"/>
                <w:sz w:val="20"/>
                <w:szCs w:val="20"/>
                <w:lang w:eastAsia="en-IN"/>
              </w:rPr>
              <w:t xml:space="preserve"> </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lang w:eastAsia="en-IN"/>
              </w:rPr>
            </w:pP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E64320"/>
                <w:sz w:val="20"/>
                <w:szCs w:val="20"/>
                <w:lang w:eastAsia="en-IN"/>
              </w:rPr>
              <w:t>p:suffix</w:t>
            </w:r>
            <w:r w:rsidRPr="007D2590">
              <w:rPr>
                <w:rFonts w:ascii="Consolas" w:eastAsia="Times New Roman" w:hAnsi="Consolas" w:cs="Consolas"/>
                <w:color w:val="303336"/>
                <w:sz w:val="20"/>
                <w:szCs w:val="20"/>
                <w:lang w:eastAsia="en-IN"/>
              </w:rPr>
              <w:t>=</w:t>
            </w:r>
            <w:r w:rsidRPr="007D2590">
              <w:rPr>
                <w:rFonts w:ascii="Consolas" w:eastAsia="Times New Roman" w:hAnsi="Consolas" w:cs="Consolas"/>
                <w:color w:val="0F74BD"/>
                <w:sz w:val="20"/>
                <w:szCs w:val="20"/>
                <w:lang w:eastAsia="en-IN"/>
              </w:rPr>
              <w:t>".jsp"</w:t>
            </w:r>
            <w:r w:rsidRPr="007D2590">
              <w:rPr>
                <w:rFonts w:ascii="Consolas" w:eastAsia="Times New Roman" w:hAnsi="Consolas" w:cs="Consolas"/>
                <w:color w:val="303336"/>
                <w:sz w:val="20"/>
                <w:szCs w:val="20"/>
                <w:lang w:eastAsia="en-IN"/>
              </w:rPr>
              <w:t xml:space="preserve"> </w:t>
            </w:r>
            <w:r w:rsidRPr="007D2590">
              <w:rPr>
                <w:rFonts w:ascii="Consolas" w:eastAsia="Times New Roman" w:hAnsi="Consolas" w:cs="Consolas"/>
                <w:color w:val="7D2727"/>
                <w:sz w:val="20"/>
                <w:szCs w:val="20"/>
                <w:lang w:eastAsia="en-IN"/>
              </w:rPr>
              <w:t>&gt;</w:t>
            </w:r>
          </w:p>
          <w:p w:rsidR="007D2590" w:rsidRPr="007D2590" w:rsidRDefault="007D2590" w:rsidP="007D25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7D2590">
              <w:rPr>
                <w:rFonts w:ascii="Consolas" w:eastAsia="Times New Roman" w:hAnsi="Consolas" w:cs="Consolas"/>
                <w:color w:val="7D2727"/>
                <w:sz w:val="20"/>
                <w:szCs w:val="20"/>
                <w:lang w:eastAsia="en-IN"/>
              </w:rPr>
              <w:t>&lt;/bean&gt;</w:t>
            </w:r>
          </w:p>
          <w:p w:rsidR="007D2590" w:rsidRPr="007D2590" w:rsidRDefault="007D2590" w:rsidP="007D2590">
            <w:pPr>
              <w:spacing w:after="75" w:line="240" w:lineRule="auto"/>
              <w:rPr>
                <w:rFonts w:ascii="Arial" w:eastAsia="Times New Roman" w:hAnsi="Arial" w:cs="Arial"/>
                <w:color w:val="242729"/>
                <w:sz w:val="23"/>
                <w:szCs w:val="23"/>
                <w:lang w:eastAsia="en-IN"/>
              </w:rPr>
            </w:pPr>
            <w:r w:rsidRPr="007D2590">
              <w:rPr>
                <w:rFonts w:ascii="Arial" w:eastAsia="Times New Roman" w:hAnsi="Arial" w:cs="Arial"/>
                <w:color w:val="242729"/>
                <w:sz w:val="23"/>
                <w:szCs w:val="23"/>
                <w:lang w:eastAsia="en-IN"/>
              </w:rPr>
              <w:t>As to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WEB-INF/classes</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and</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WEB-INF/lib</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folders, you've there a Maven project structure. Those folders are by default not visible in a Maven project as it will automatically create and fill those folders during the build of the WAR file based on the source files and the pom dependencies. They are only visible in the produced WAR file. In a "standard" Eclipse dynamic web project, the</w:t>
            </w:r>
            <w:r w:rsidRPr="007D2590">
              <w:rPr>
                <w:rFonts w:ascii="Arial" w:eastAsia="Times New Roman" w:hAnsi="Arial" w:cs="Arial"/>
                <w:color w:val="242729"/>
                <w:sz w:val="23"/>
                <w:lang w:eastAsia="en-IN"/>
              </w:rPr>
              <w:t> </w:t>
            </w:r>
            <w:r w:rsidRPr="007D2590">
              <w:rPr>
                <w:rFonts w:ascii="Consolas" w:eastAsia="Times New Roman" w:hAnsi="Consolas" w:cs="Consolas"/>
                <w:color w:val="242729"/>
                <w:sz w:val="20"/>
                <w:lang w:eastAsia="en-IN"/>
              </w:rPr>
              <w:t>WEB-INF/lib</w:t>
            </w:r>
            <w:r w:rsidRPr="007D2590">
              <w:rPr>
                <w:rFonts w:ascii="Arial" w:eastAsia="Times New Roman" w:hAnsi="Arial" w:cs="Arial"/>
                <w:color w:val="242729"/>
                <w:sz w:val="23"/>
                <w:lang w:eastAsia="en-IN"/>
              </w:rPr>
              <w:t> </w:t>
            </w:r>
            <w:r w:rsidRPr="007D2590">
              <w:rPr>
                <w:rFonts w:ascii="Arial" w:eastAsia="Times New Roman" w:hAnsi="Arial" w:cs="Arial"/>
                <w:color w:val="242729"/>
                <w:sz w:val="23"/>
                <w:szCs w:val="23"/>
                <w:lang w:eastAsia="en-IN"/>
              </w:rPr>
              <w:t>folder is however visible and one without Maven would need to manually drop physical JARs in there in order to install dependencies.</w:t>
            </w:r>
          </w:p>
        </w:tc>
      </w:tr>
    </w:tbl>
    <w:p w:rsidR="00ED2EEF" w:rsidRDefault="0058265B" w:rsidP="00ED2EEF">
      <w:pPr>
        <w:pStyle w:val="Heading1"/>
        <w:shd w:val="clear" w:color="auto" w:fill="FFFFFF"/>
        <w:spacing w:before="0" w:beforeAutospacing="0" w:after="0" w:afterAutospacing="0"/>
        <w:rPr>
          <w:rFonts w:ascii="Arial" w:hAnsi="Arial" w:cs="Arial"/>
          <w:color w:val="242729"/>
          <w:sz w:val="33"/>
          <w:szCs w:val="33"/>
        </w:rPr>
      </w:pPr>
      <w:hyperlink r:id="rId39" w:history="1">
        <w:r w:rsidR="00ED2EEF">
          <w:rPr>
            <w:rStyle w:val="Hyperlink"/>
            <w:rFonts w:ascii="Arial" w:hAnsi="Arial" w:cs="Arial"/>
            <w:b w:val="0"/>
            <w:bCs w:val="0"/>
            <w:color w:val="242729"/>
            <w:sz w:val="36"/>
            <w:szCs w:val="36"/>
            <w:bdr w:val="none" w:sz="0" w:space="0" w:color="auto" w:frame="1"/>
          </w:rPr>
          <w:t>How do I add a resources folder to my Java project in eclipse</w:t>
        </w:r>
      </w:hyperlink>
    </w:p>
    <w:tbl>
      <w:tblPr>
        <w:tblW w:w="0" w:type="auto"/>
        <w:shd w:val="clear" w:color="auto" w:fill="FFFFFF"/>
        <w:tblCellMar>
          <w:left w:w="0" w:type="dxa"/>
          <w:right w:w="0" w:type="dxa"/>
        </w:tblCellMar>
        <w:tblLook w:val="04A0"/>
      </w:tblPr>
      <w:tblGrid>
        <w:gridCol w:w="1145"/>
        <w:gridCol w:w="7881"/>
      </w:tblGrid>
      <w:tr w:rsidR="00906381" w:rsidRPr="00906381" w:rsidTr="00906381">
        <w:tc>
          <w:tcPr>
            <w:tcW w:w="0" w:type="auto"/>
            <w:tcBorders>
              <w:top w:val="nil"/>
              <w:left w:val="nil"/>
              <w:bottom w:val="nil"/>
              <w:right w:val="nil"/>
            </w:tcBorders>
            <w:shd w:val="clear" w:color="auto" w:fill="FFFFFF"/>
            <w:tcMar>
              <w:top w:w="0" w:type="dxa"/>
              <w:left w:w="0" w:type="dxa"/>
              <w:bottom w:w="0" w:type="dxa"/>
              <w:right w:w="225" w:type="dxa"/>
            </w:tcMar>
            <w:hideMark/>
          </w:tcPr>
          <w:p w:rsidR="00906381" w:rsidRPr="00906381" w:rsidRDefault="00906381" w:rsidP="00906381">
            <w:pPr>
              <w:spacing w:after="0" w:line="254" w:lineRule="atLeast"/>
              <w:jc w:val="center"/>
              <w:rPr>
                <w:rFonts w:ascii="Arial" w:eastAsia="Times New Roman" w:hAnsi="Arial" w:cs="Arial"/>
                <w:color w:val="242729"/>
                <w:sz w:val="20"/>
                <w:szCs w:val="20"/>
                <w:lang w:eastAsia="en-IN"/>
              </w:rPr>
            </w:pPr>
            <w:r w:rsidRPr="00906381">
              <w:rPr>
                <w:rFonts w:ascii="Arial" w:eastAsia="Times New Roman" w:hAnsi="Arial" w:cs="Arial"/>
                <w:color w:val="6A737C"/>
                <w:sz w:val="30"/>
                <w:szCs w:val="30"/>
                <w:bdr w:val="none" w:sz="0" w:space="0" w:color="auto" w:frame="1"/>
                <w:lang w:eastAsia="en-IN"/>
              </w:rPr>
              <w:br/>
            </w:r>
            <w:r w:rsidRPr="00906381">
              <w:rPr>
                <w:rFonts w:ascii="Arial" w:eastAsia="Times New Roman" w:hAnsi="Arial" w:cs="Arial"/>
                <w:color w:val="6A737C"/>
                <w:sz w:val="30"/>
                <w:lang w:eastAsia="en-IN"/>
              </w:rPr>
              <w:t>11</w:t>
            </w:r>
            <w:r w:rsidRPr="00906381">
              <w:rPr>
                <w:rFonts w:ascii="Arial" w:eastAsia="Times New Roman" w:hAnsi="Arial" w:cs="Arial"/>
                <w:color w:val="242729"/>
                <w:sz w:val="20"/>
                <w:szCs w:val="20"/>
                <w:lang w:eastAsia="en-IN"/>
              </w:rPr>
              <w:t>down vote</w:t>
            </w:r>
            <w:hyperlink r:id="rId40" w:tooltip="Click to mark as favorite question (click again to undo)" w:history="1">
              <w:r w:rsidRPr="00906381">
                <w:rPr>
                  <w:rFonts w:ascii="Arial" w:eastAsia="Times New Roman" w:hAnsi="Arial" w:cs="Arial"/>
                  <w:color w:val="0077CC"/>
                  <w:sz w:val="2"/>
                  <w:lang w:eastAsia="en-IN"/>
                </w:rPr>
                <w:t>favorite</w:t>
              </w:r>
            </w:hyperlink>
          </w:p>
          <w:p w:rsidR="00906381" w:rsidRPr="00906381" w:rsidRDefault="00906381" w:rsidP="00906381">
            <w:pPr>
              <w:spacing w:after="0" w:line="254" w:lineRule="atLeast"/>
              <w:jc w:val="center"/>
              <w:rPr>
                <w:rFonts w:ascii="Arial" w:eastAsia="Times New Roman" w:hAnsi="Arial" w:cs="Arial"/>
                <w:color w:val="242729"/>
                <w:sz w:val="20"/>
                <w:szCs w:val="20"/>
                <w:lang w:eastAsia="en-IN"/>
              </w:rPr>
            </w:pPr>
            <w:r w:rsidRPr="00906381">
              <w:rPr>
                <w:rFonts w:ascii="Arial" w:eastAsia="Times New Roman" w:hAnsi="Arial" w:cs="Arial"/>
                <w:color w:val="6A737C"/>
                <w:sz w:val="20"/>
                <w:szCs w:val="20"/>
                <w:bdr w:val="none" w:sz="0" w:space="0" w:color="auto" w:frame="1"/>
                <w:lang w:eastAsia="en-IN"/>
              </w:rPr>
              <w:t>2</w:t>
            </w:r>
          </w:p>
        </w:tc>
        <w:tc>
          <w:tcPr>
            <w:tcW w:w="0" w:type="auto"/>
            <w:tcBorders>
              <w:top w:val="nil"/>
              <w:left w:val="nil"/>
              <w:bottom w:val="nil"/>
              <w:right w:val="nil"/>
            </w:tcBorders>
            <w:shd w:val="clear" w:color="auto" w:fill="FFFFFF"/>
            <w:hideMark/>
          </w:tcPr>
          <w:p w:rsidR="00906381" w:rsidRPr="00906381" w:rsidRDefault="00906381" w:rsidP="00906381">
            <w:pPr>
              <w:spacing w:after="240" w:line="240" w:lineRule="auto"/>
              <w:rPr>
                <w:rFonts w:ascii="Arial" w:eastAsia="Times New Roman" w:hAnsi="Arial" w:cs="Arial"/>
                <w:color w:val="242729"/>
                <w:sz w:val="23"/>
                <w:szCs w:val="23"/>
                <w:lang w:eastAsia="en-IN"/>
              </w:rPr>
            </w:pPr>
            <w:r w:rsidRPr="00906381">
              <w:rPr>
                <w:rFonts w:ascii="Arial" w:eastAsia="Times New Roman" w:hAnsi="Arial" w:cs="Arial"/>
                <w:color w:val="242729"/>
                <w:sz w:val="23"/>
                <w:szCs w:val="23"/>
                <w:lang w:eastAsia="en-IN"/>
              </w:rPr>
              <w:t>I want to have a place to store my image files to use in my java project (a really simple class that just loads an image onto a panel). I have looked everywhere and cannot find how to do this. How do I do this? I have tried adding a new folder to the project, adding a new class folder to the project, and adding a new source folder to the project. No matter what I do, I always get a IOException. The folders always say they are on the build path, so I'm not sure what to do.</w:t>
            </w:r>
          </w:p>
        </w:tc>
      </w:tr>
    </w:tbl>
    <w:p w:rsidR="00F90C1E" w:rsidRDefault="0058265B" w:rsidP="00F90C1E">
      <w:pPr>
        <w:pStyle w:val="Heading1"/>
        <w:shd w:val="clear" w:color="auto" w:fill="FFFFFF"/>
        <w:spacing w:before="0" w:beforeAutospacing="0" w:after="0" w:afterAutospacing="0"/>
        <w:rPr>
          <w:rFonts w:ascii="Arial" w:hAnsi="Arial" w:cs="Arial"/>
          <w:color w:val="242729"/>
          <w:sz w:val="33"/>
          <w:szCs w:val="33"/>
        </w:rPr>
      </w:pPr>
      <w:hyperlink r:id="rId41" w:history="1">
        <w:r w:rsidR="00F90C1E">
          <w:rPr>
            <w:rStyle w:val="Hyperlink"/>
            <w:rFonts w:ascii="Arial" w:hAnsi="Arial" w:cs="Arial"/>
            <w:b w:val="0"/>
            <w:bCs w:val="0"/>
            <w:color w:val="242729"/>
            <w:sz w:val="36"/>
            <w:szCs w:val="36"/>
            <w:bdr w:val="none" w:sz="0" w:space="0" w:color="auto" w:frame="1"/>
          </w:rPr>
          <w:t>Adding folder in eclipse in src directory without making it package</w:t>
        </w:r>
      </w:hyperlink>
    </w:p>
    <w:p w:rsidR="004908B8" w:rsidRPr="004908B8" w:rsidRDefault="004908B8" w:rsidP="004908B8">
      <w:pPr>
        <w:shd w:val="clear" w:color="auto" w:fill="FFFFFF"/>
        <w:spacing w:after="24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Eclipse forces you distinguish between source directories and ordinary folders. Any subdirectories in a source folder will be considered a package.</w:t>
      </w:r>
    </w:p>
    <w:p w:rsidR="004908B8" w:rsidRPr="004908B8" w:rsidRDefault="004908B8" w:rsidP="004908B8">
      <w:pPr>
        <w:shd w:val="clear" w:color="auto" w:fill="FFFFFF"/>
        <w:spacing w:after="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In your case, you can create an ordinary folder outside of</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src/</w:t>
      </w:r>
      <w:r w:rsidRPr="004908B8">
        <w:rPr>
          <w:rFonts w:ascii="Arial" w:eastAsia="Times New Roman" w:hAnsi="Arial" w:cs="Arial"/>
          <w:color w:val="242729"/>
          <w:sz w:val="23"/>
          <w:lang w:eastAsia="en-IN"/>
        </w:rPr>
        <w:t> </w:t>
      </w:r>
      <w:r w:rsidRPr="004908B8">
        <w:rPr>
          <w:rFonts w:ascii="Arial" w:eastAsia="Times New Roman" w:hAnsi="Arial" w:cs="Arial"/>
          <w:color w:val="242729"/>
          <w:sz w:val="23"/>
          <w:szCs w:val="23"/>
          <w:lang w:eastAsia="en-IN"/>
        </w:rPr>
        <w:t>to prevent the subdirectories from being interpreted as packages.</w:t>
      </w:r>
    </w:p>
    <w:p w:rsidR="004908B8" w:rsidRPr="004908B8" w:rsidRDefault="004908B8" w:rsidP="004908B8">
      <w:pPr>
        <w:shd w:val="clear" w:color="auto" w:fill="FFFFFF"/>
        <w:spacing w:after="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Alternatively, you can modify the project properties to have</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src/</w:t>
      </w:r>
      <w:r w:rsidRPr="004908B8">
        <w:rPr>
          <w:rFonts w:ascii="Arial" w:eastAsia="Times New Roman" w:hAnsi="Arial" w:cs="Arial"/>
          <w:color w:val="242729"/>
          <w:sz w:val="23"/>
          <w:lang w:eastAsia="en-IN"/>
        </w:rPr>
        <w:t> </w:t>
      </w:r>
      <w:r w:rsidRPr="004908B8">
        <w:rPr>
          <w:rFonts w:ascii="Arial" w:eastAsia="Times New Roman" w:hAnsi="Arial" w:cs="Arial"/>
          <w:color w:val="242729"/>
          <w:sz w:val="23"/>
          <w:szCs w:val="23"/>
          <w:lang w:eastAsia="en-IN"/>
        </w:rPr>
        <w:t>be considered an ordinary directory, and put a source directory within it.</w:t>
      </w:r>
    </w:p>
    <w:p w:rsidR="004908B8" w:rsidRPr="004908B8" w:rsidRDefault="004908B8" w:rsidP="004908B8">
      <w:pPr>
        <w:shd w:val="clear" w:color="auto" w:fill="FFFFFF"/>
        <w:spacing w:after="24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You can manage which directories in a project are considered source directories by:</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Right-clicking your project, then click</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Properties</w:t>
      </w:r>
      <w:r w:rsidRPr="004908B8">
        <w:rPr>
          <w:rFonts w:ascii="Arial" w:eastAsia="Times New Roman" w:hAnsi="Arial" w:cs="Arial"/>
          <w:color w:val="242729"/>
          <w:sz w:val="23"/>
          <w:szCs w:val="23"/>
          <w:lang w:eastAsia="en-IN"/>
        </w:rPr>
        <w:t>.</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In the left pane, click</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Java Build Path</w:t>
      </w:r>
      <w:r w:rsidRPr="004908B8">
        <w:rPr>
          <w:rFonts w:ascii="Arial" w:eastAsia="Times New Roman" w:hAnsi="Arial" w:cs="Arial"/>
          <w:color w:val="242729"/>
          <w:sz w:val="23"/>
          <w:szCs w:val="23"/>
          <w:lang w:eastAsia="en-IN"/>
        </w:rPr>
        <w:t>. In the right pane, select the</w:t>
      </w:r>
      <w:r w:rsidRPr="004908B8">
        <w:rPr>
          <w:rFonts w:ascii="Arial" w:eastAsia="Times New Roman" w:hAnsi="Arial" w:cs="Arial"/>
          <w:color w:val="242729"/>
          <w:sz w:val="23"/>
          <w:lang w:eastAsia="en-IN"/>
        </w:rPr>
        <w:t> </w:t>
      </w:r>
      <w:r w:rsidRPr="004908B8">
        <w:rPr>
          <w:rFonts w:ascii="Consolas" w:eastAsia="Times New Roman" w:hAnsi="Consolas" w:cs="Consolas"/>
          <w:color w:val="242729"/>
          <w:sz w:val="20"/>
          <w:lang w:eastAsia="en-IN"/>
        </w:rPr>
        <w:t>Source tab</w:t>
      </w:r>
      <w:r w:rsidRPr="004908B8">
        <w:rPr>
          <w:rFonts w:ascii="Arial" w:eastAsia="Times New Roman" w:hAnsi="Arial" w:cs="Arial"/>
          <w:color w:val="242729"/>
          <w:sz w:val="23"/>
          <w:szCs w:val="23"/>
          <w:lang w:eastAsia="en-IN"/>
        </w:rPr>
        <w:t>.</w:t>
      </w:r>
    </w:p>
    <w:p w:rsidR="004908B8" w:rsidRPr="004908B8" w:rsidRDefault="004908B8" w:rsidP="004908B8">
      <w:pPr>
        <w:numPr>
          <w:ilvl w:val="0"/>
          <w:numId w:val="8"/>
        </w:numPr>
        <w:shd w:val="clear" w:color="auto" w:fill="FFFFFF"/>
        <w:spacing w:after="0"/>
        <w:ind w:left="450"/>
        <w:rPr>
          <w:rFonts w:ascii="Arial" w:eastAsia="Times New Roman" w:hAnsi="Arial" w:cs="Arial"/>
          <w:color w:val="242729"/>
          <w:sz w:val="23"/>
          <w:szCs w:val="23"/>
          <w:lang w:eastAsia="en-IN"/>
        </w:rPr>
      </w:pPr>
      <w:r w:rsidRPr="004908B8">
        <w:rPr>
          <w:rFonts w:ascii="Arial" w:eastAsia="Times New Roman" w:hAnsi="Arial" w:cs="Arial"/>
          <w:color w:val="242729"/>
          <w:sz w:val="23"/>
          <w:szCs w:val="23"/>
          <w:lang w:eastAsia="en-IN"/>
        </w:rPr>
        <w:t>Here you can add/edit/remove source folders.</w:t>
      </w:r>
    </w:p>
    <w:p w:rsidR="00985631" w:rsidRDefault="00985631" w:rsidP="00C002CB"/>
    <w:p w:rsidR="00867A46" w:rsidRDefault="0058265B" w:rsidP="00867A46">
      <w:pPr>
        <w:pStyle w:val="Heading1"/>
        <w:shd w:val="clear" w:color="auto" w:fill="FFFFFF"/>
        <w:spacing w:before="0" w:beforeAutospacing="0" w:after="0" w:afterAutospacing="0"/>
        <w:rPr>
          <w:rFonts w:ascii="Arial" w:hAnsi="Arial" w:cs="Arial"/>
          <w:color w:val="242729"/>
          <w:sz w:val="33"/>
          <w:szCs w:val="33"/>
        </w:rPr>
      </w:pPr>
      <w:hyperlink r:id="rId42" w:history="1">
        <w:r w:rsidR="00867A46">
          <w:rPr>
            <w:rStyle w:val="Hyperlink"/>
            <w:rFonts w:ascii="Arial" w:hAnsi="Arial" w:cs="Arial"/>
            <w:b w:val="0"/>
            <w:bCs w:val="0"/>
            <w:color w:val="242729"/>
            <w:sz w:val="36"/>
            <w:szCs w:val="36"/>
            <w:bdr w:val="none" w:sz="0" w:space="0" w:color="auto" w:frame="1"/>
          </w:rPr>
          <w:t>Eclipse not deploying my web app properly</w:t>
        </w:r>
      </w:hyperlink>
    </w:p>
    <w:p w:rsidR="00867A46" w:rsidRDefault="00867A46" w:rsidP="00C002CB"/>
    <w:tbl>
      <w:tblPr>
        <w:tblW w:w="0" w:type="auto"/>
        <w:shd w:val="clear" w:color="auto" w:fill="FFFFFF"/>
        <w:tblCellMar>
          <w:left w:w="0" w:type="dxa"/>
          <w:right w:w="0" w:type="dxa"/>
        </w:tblCellMar>
        <w:tblLook w:val="04A0"/>
      </w:tblPr>
      <w:tblGrid>
        <w:gridCol w:w="730"/>
        <w:gridCol w:w="8296"/>
      </w:tblGrid>
      <w:tr w:rsidR="00867A46" w:rsidRPr="00867A46" w:rsidTr="00867A46">
        <w:tc>
          <w:tcPr>
            <w:tcW w:w="0" w:type="auto"/>
            <w:tcBorders>
              <w:top w:val="nil"/>
              <w:left w:val="nil"/>
              <w:bottom w:val="nil"/>
              <w:right w:val="nil"/>
            </w:tcBorders>
            <w:shd w:val="clear" w:color="auto" w:fill="FFFFFF"/>
            <w:tcMar>
              <w:top w:w="0" w:type="dxa"/>
              <w:left w:w="0" w:type="dxa"/>
              <w:bottom w:w="0" w:type="dxa"/>
              <w:right w:w="225" w:type="dxa"/>
            </w:tcMar>
            <w:hideMark/>
          </w:tcPr>
          <w:p w:rsidR="00867A46" w:rsidRPr="00867A46" w:rsidRDefault="00867A46" w:rsidP="00867A46">
            <w:pPr>
              <w:spacing w:after="0" w:line="254" w:lineRule="atLeast"/>
              <w:jc w:val="center"/>
              <w:rPr>
                <w:rFonts w:ascii="Arial" w:eastAsia="Times New Roman" w:hAnsi="Arial" w:cs="Arial"/>
                <w:color w:val="242729"/>
                <w:sz w:val="20"/>
                <w:szCs w:val="20"/>
                <w:lang w:eastAsia="en-IN"/>
              </w:rPr>
            </w:pPr>
            <w:r w:rsidRPr="00867A46">
              <w:rPr>
                <w:rFonts w:ascii="Arial" w:eastAsia="Times New Roman" w:hAnsi="Arial" w:cs="Arial"/>
                <w:color w:val="242729"/>
                <w:sz w:val="20"/>
                <w:szCs w:val="20"/>
                <w:lang w:eastAsia="en-IN"/>
              </w:rPr>
              <w:t>up vote</w:t>
            </w:r>
            <w:r w:rsidRPr="00867A46">
              <w:rPr>
                <w:rFonts w:ascii="Arial" w:eastAsia="Times New Roman" w:hAnsi="Arial" w:cs="Arial"/>
                <w:color w:val="6A737C"/>
                <w:sz w:val="30"/>
                <w:lang w:eastAsia="en-IN"/>
              </w:rPr>
              <w:t>7</w:t>
            </w:r>
            <w:r w:rsidRPr="00867A46">
              <w:rPr>
                <w:rFonts w:ascii="Arial" w:eastAsia="Times New Roman" w:hAnsi="Arial" w:cs="Arial"/>
                <w:color w:val="242729"/>
                <w:sz w:val="20"/>
                <w:szCs w:val="20"/>
                <w:lang w:eastAsia="en-IN"/>
              </w:rPr>
              <w:t>down vote</w:t>
            </w:r>
            <w:r w:rsidRPr="00867A46">
              <w:rPr>
                <w:rFonts w:ascii="Arial" w:eastAsia="Times New Roman" w:hAnsi="Arial" w:cs="Arial"/>
                <w:color w:val="6A737C"/>
                <w:sz w:val="2"/>
                <w:lang w:eastAsia="en-IN"/>
              </w:rPr>
              <w:t>accepted</w:t>
            </w:r>
          </w:p>
        </w:tc>
        <w:tc>
          <w:tcPr>
            <w:tcW w:w="0" w:type="auto"/>
            <w:tcBorders>
              <w:top w:val="nil"/>
              <w:left w:val="nil"/>
              <w:bottom w:val="nil"/>
              <w:right w:val="nil"/>
            </w:tcBorders>
            <w:shd w:val="clear" w:color="auto" w:fill="FFFFFF"/>
            <w:hideMark/>
          </w:tcPr>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Since it is a maven project .</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you might have converted maven project to dynamic web project I guess.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Follow the steps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1)Go to project properties (right click at last click peoperties)</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2)click/select Deployment assembly at the left side</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3)the root(/) deploy path may be pointing to src/main/webapp , select this and click remove button</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4)click on add button , select a directive type folder, select your WebContent folder</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Now try to clean and run your application on server.</w:t>
            </w:r>
          </w:p>
          <w:p w:rsidR="00867A46" w:rsidRPr="00867A46" w:rsidRDefault="00867A46" w:rsidP="00867A46">
            <w:pPr>
              <w:spacing w:after="0" w:line="240" w:lineRule="auto"/>
              <w:rPr>
                <w:rFonts w:ascii="Arial" w:eastAsia="Times New Roman" w:hAnsi="Arial" w:cs="Arial"/>
                <w:color w:val="242729"/>
                <w:sz w:val="23"/>
                <w:szCs w:val="23"/>
                <w:lang w:eastAsia="en-IN"/>
              </w:rPr>
            </w:pPr>
            <w:r w:rsidRPr="00867A46">
              <w:rPr>
                <w:rFonts w:ascii="Arial" w:eastAsia="Times New Roman" w:hAnsi="Arial" w:cs="Arial"/>
                <w:b/>
                <w:bCs/>
                <w:color w:val="242729"/>
                <w:sz w:val="23"/>
                <w:lang w:eastAsia="en-IN"/>
              </w:rPr>
              <w:t>Solution 2</w:t>
            </w:r>
          </w:p>
          <w:p w:rsidR="00867A46" w:rsidRPr="00867A46" w:rsidRDefault="00867A46" w:rsidP="00867A46">
            <w:pPr>
              <w:spacing w:after="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1) Actually you need to copy/put all your</w:t>
            </w:r>
            <w:r w:rsidRPr="00867A46">
              <w:rPr>
                <w:rFonts w:ascii="Arial" w:eastAsia="Times New Roman" w:hAnsi="Arial" w:cs="Arial"/>
                <w:color w:val="242729"/>
                <w:sz w:val="23"/>
                <w:lang w:eastAsia="en-IN"/>
              </w:rPr>
              <w:t> </w:t>
            </w:r>
            <w:r w:rsidRPr="00867A46">
              <w:rPr>
                <w:rFonts w:ascii="Arial" w:eastAsia="Times New Roman" w:hAnsi="Arial" w:cs="Arial"/>
                <w:b/>
                <w:bCs/>
                <w:color w:val="242729"/>
                <w:sz w:val="23"/>
                <w:lang w:eastAsia="en-IN"/>
              </w:rPr>
              <w:t>WebContent</w:t>
            </w:r>
            <w:r w:rsidRPr="00867A46">
              <w:rPr>
                <w:rFonts w:ascii="Arial" w:eastAsia="Times New Roman" w:hAnsi="Arial" w:cs="Arial"/>
                <w:color w:val="242729"/>
                <w:sz w:val="23"/>
                <w:lang w:eastAsia="en-IN"/>
              </w:rPr>
              <w:t> </w:t>
            </w:r>
            <w:r w:rsidRPr="00867A46">
              <w:rPr>
                <w:rFonts w:ascii="Arial" w:eastAsia="Times New Roman" w:hAnsi="Arial" w:cs="Arial"/>
                <w:i/>
                <w:iCs/>
                <w:color w:val="242729"/>
                <w:sz w:val="23"/>
                <w:lang w:eastAsia="en-IN"/>
              </w:rPr>
              <w:t>files and folder</w:t>
            </w:r>
            <w:r w:rsidRPr="00867A46">
              <w:rPr>
                <w:rFonts w:ascii="Arial" w:eastAsia="Times New Roman" w:hAnsi="Arial" w:cs="Arial"/>
                <w:color w:val="242729"/>
                <w:sz w:val="23"/>
                <w:lang w:eastAsia="en-IN"/>
              </w:rPr>
              <w:t> </w:t>
            </w:r>
            <w:r w:rsidRPr="00867A46">
              <w:rPr>
                <w:rFonts w:ascii="Arial" w:eastAsia="Times New Roman" w:hAnsi="Arial" w:cs="Arial"/>
                <w:color w:val="242729"/>
                <w:sz w:val="23"/>
                <w:szCs w:val="23"/>
                <w:lang w:eastAsia="en-IN"/>
              </w:rPr>
              <w:t>to src/main/webapp</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lastRenderedPageBreak/>
              <w:t>and restart your server.</w:t>
            </w:r>
          </w:p>
          <w:p w:rsidR="00867A46" w:rsidRP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Note that the maven dynamic web project it always look in to src/main/webapp by default.</w:t>
            </w:r>
          </w:p>
          <w:p w:rsidR="00867A46" w:rsidRDefault="00867A46" w:rsidP="00867A46">
            <w:pPr>
              <w:spacing w:after="240" w:line="240" w:lineRule="auto"/>
              <w:rPr>
                <w:rFonts w:ascii="Arial" w:eastAsia="Times New Roman" w:hAnsi="Arial" w:cs="Arial"/>
                <w:color w:val="242729"/>
                <w:sz w:val="23"/>
                <w:szCs w:val="23"/>
                <w:lang w:eastAsia="en-IN"/>
              </w:rPr>
            </w:pPr>
            <w:r w:rsidRPr="00867A46">
              <w:rPr>
                <w:rFonts w:ascii="Arial" w:eastAsia="Times New Roman" w:hAnsi="Arial" w:cs="Arial"/>
                <w:color w:val="242729"/>
                <w:sz w:val="23"/>
                <w:szCs w:val="23"/>
                <w:lang w:eastAsia="en-IN"/>
              </w:rPr>
              <w:t>Hope it helps</w:t>
            </w:r>
          </w:p>
          <w:p w:rsidR="00867A46" w:rsidRDefault="00867A46" w:rsidP="00867A46">
            <w:pPr>
              <w:spacing w:after="240" w:line="240" w:lineRule="auto"/>
              <w:rPr>
                <w:rFonts w:ascii="Arial" w:eastAsia="Times New Roman" w:hAnsi="Arial" w:cs="Arial"/>
                <w:color w:val="242729"/>
                <w:sz w:val="23"/>
                <w:szCs w:val="23"/>
                <w:lang w:eastAsia="en-IN"/>
              </w:rPr>
            </w:pPr>
          </w:p>
          <w:p w:rsidR="008006A5" w:rsidRDefault="008006A5" w:rsidP="008006A5">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Introduction to the Standard Directory Layout</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Having a common directory layout would allow for users familiar with one Maven project to immediately feel at home in another Maven project. The advantages are analogous to adopting a site-wide look-and-feel.</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 documents the directory layout expected by Maven and the directory layout created by Maven. Please try to conform to this structure as much as possible; however, if you can't these settings can be overridden via the project descriptor.</w:t>
            </w:r>
          </w:p>
          <w:tbl>
            <w:tblPr>
              <w:tblW w:w="162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24"/>
              <w:gridCol w:w="11851"/>
            </w:tblGrid>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src/main/java</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src/main/resources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resources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src/main/resources-filtered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Application/Library resources which are filtered. (Starting with Maven 3.4.0, not yet released.)</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src/main/filters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Resource filter files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src/main/webapp</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Web application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src/test/java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src/test/resources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src/test/resources-filtered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resources which are filtered by default. (Starting with Maven 3.4.0, not yet released.)</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src/test/filters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Test resource filter files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lastRenderedPageBreak/>
                    <w:t>src/it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Integration Tests (primarily for plugins)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src/assembly</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Assembly descriptors</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src/site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Site</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LICENSE.txt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Project's license</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NOTICE.txt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Notices and attributions required by libraries that the project depends on</w:t>
                  </w:r>
                </w:p>
              </w:tc>
            </w:tr>
            <w:tr w:rsidR="008006A5" w:rsidTr="008006A5">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Style w:val="HTMLTypewriter"/>
                      <w:rFonts w:eastAsiaTheme="minorHAnsi"/>
                      <w:color w:val="333333"/>
                      <w:sz w:val="19"/>
                      <w:szCs w:val="19"/>
                      <w:shd w:val="clear" w:color="auto" w:fill="FEE9CC"/>
                    </w:rPr>
                    <w:t>README.txt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006A5" w:rsidRDefault="008006A5">
                  <w:pPr>
                    <w:spacing w:after="300" w:line="300" w:lineRule="atLeast"/>
                    <w:rPr>
                      <w:rFonts w:ascii="Helvetica" w:hAnsi="Helvetica" w:cs="Helvetica"/>
                      <w:color w:val="333333"/>
                      <w:sz w:val="21"/>
                      <w:szCs w:val="21"/>
                    </w:rPr>
                  </w:pPr>
                  <w:r>
                    <w:rPr>
                      <w:rFonts w:ascii="Helvetica" w:hAnsi="Helvetica" w:cs="Helvetica"/>
                      <w:color w:val="333333"/>
                      <w:sz w:val="21"/>
                      <w:szCs w:val="21"/>
                    </w:rPr>
                    <w:t>Project's readme</w:t>
                  </w:r>
                </w:p>
              </w:tc>
            </w:tr>
          </w:tbl>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At the top level files descriptive of the project: a</w:t>
            </w:r>
            <w:r>
              <w:rPr>
                <w:rStyle w:val="apple-converted-space"/>
                <w:rFonts w:ascii="Helvetica" w:hAnsi="Helvetica" w:cs="Helvetica"/>
                <w:color w:val="333333"/>
                <w:sz w:val="21"/>
                <w:szCs w:val="21"/>
              </w:rPr>
              <w:t> </w:t>
            </w:r>
            <w:r>
              <w:rPr>
                <w:rStyle w:val="HTMLTypewriter"/>
                <w:color w:val="333333"/>
                <w:sz w:val="19"/>
                <w:szCs w:val="19"/>
                <w:shd w:val="clear" w:color="auto" w:fill="FEE9CC"/>
              </w:rPr>
              <w:t>pom.xml</w:t>
            </w:r>
            <w:r>
              <w:rPr>
                <w:rStyle w:val="apple-converted-space"/>
                <w:rFonts w:ascii="Helvetica" w:hAnsi="Helvetica" w:cs="Helvetica"/>
                <w:color w:val="333333"/>
                <w:sz w:val="21"/>
                <w:szCs w:val="21"/>
              </w:rPr>
              <w:t> </w:t>
            </w:r>
            <w:r>
              <w:rPr>
                <w:rFonts w:ascii="Helvetica" w:hAnsi="Helvetica" w:cs="Helvetica"/>
                <w:color w:val="333333"/>
                <w:sz w:val="21"/>
                <w:szCs w:val="21"/>
              </w:rPr>
              <w:t>file In addition, there are textual documents meant for the user to be able to read immediately on receiving the source: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README.txt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LICENSE.txt</w:t>
            </w:r>
            <w:r>
              <w:rPr>
                <w:rFonts w:ascii="Helvetica" w:hAnsi="Helvetica" w:cs="Helvetica"/>
                <w:color w:val="333333"/>
                <w:sz w:val="21"/>
                <w:szCs w:val="21"/>
              </w:rPr>
              <w:t>, etc.</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just two subdirectories of this structure: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Fonts w:ascii="Helvetica" w:hAnsi="Helvetica" w:cs="Helvetica"/>
                <w:color w:val="333333"/>
                <w:sz w:val="21"/>
                <w:szCs w:val="21"/>
              </w:rPr>
              <w:t>. The only other directories that would be expected here are metadata like</w:t>
            </w:r>
            <w:r>
              <w:rPr>
                <w:rStyle w:val="apple-converted-space"/>
                <w:rFonts w:ascii="Helvetica" w:hAnsi="Helvetica" w:cs="Helvetica"/>
                <w:color w:val="333333"/>
                <w:sz w:val="21"/>
                <w:szCs w:val="21"/>
              </w:rPr>
              <w:t> </w:t>
            </w:r>
            <w:r>
              <w:rPr>
                <w:rStyle w:val="HTMLTypewriter"/>
                <w:color w:val="333333"/>
                <w:sz w:val="19"/>
                <w:szCs w:val="19"/>
                <w:shd w:val="clear" w:color="auto" w:fill="FEE9CC"/>
              </w:rPr>
              <w:t>CVS</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.git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.svn</w:t>
            </w:r>
            <w:r>
              <w:rPr>
                <w:rFonts w:ascii="Helvetica" w:hAnsi="Helvetica" w:cs="Helvetica"/>
                <w:color w:val="333333"/>
                <w:sz w:val="21"/>
                <w:szCs w:val="21"/>
              </w:rPr>
              <w:t>, and any subprojects in a multiproject build (each of which would be laid out as above).</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target</w:t>
            </w:r>
            <w:r>
              <w:rPr>
                <w:rStyle w:val="apple-converted-space"/>
                <w:rFonts w:ascii="Helvetica" w:hAnsi="Helvetica" w:cs="Helvetica"/>
                <w:color w:val="333333"/>
                <w:sz w:val="21"/>
                <w:szCs w:val="21"/>
              </w:rPr>
              <w:t> </w:t>
            </w:r>
            <w:r>
              <w:rPr>
                <w:rFonts w:ascii="Helvetica" w:hAnsi="Helvetica" w:cs="Helvetica"/>
                <w:color w:val="333333"/>
                <w:sz w:val="21"/>
                <w:szCs w:val="21"/>
              </w:rPr>
              <w:t>directory is used to house all output of the build.</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w:t>
            </w:r>
            <w:r>
              <w:rPr>
                <w:rStyle w:val="apple-converted-space"/>
                <w:rFonts w:ascii="Helvetica" w:hAnsi="Helvetica" w:cs="Helvetica"/>
                <w:color w:val="333333"/>
                <w:sz w:val="21"/>
                <w:szCs w:val="21"/>
              </w:rPr>
              <w:t> </w:t>
            </w:r>
            <w:r>
              <w:rPr>
                <w:rFonts w:ascii="Helvetica" w:hAnsi="Helvetica" w:cs="Helvetica"/>
                <w:color w:val="333333"/>
                <w:sz w:val="21"/>
                <w:szCs w:val="21"/>
              </w:rPr>
              <w:t>directory contains all of the source material for building the project, its site and so on. It contains a subdirectory for each type:</w:t>
            </w:r>
            <w:r>
              <w:rPr>
                <w:rStyle w:val="apple-converted-space"/>
                <w:rFonts w:ascii="Helvetica" w:hAnsi="Helvetica" w:cs="Helvetica"/>
                <w:color w:val="333333"/>
                <w:sz w:val="21"/>
                <w:szCs w:val="21"/>
              </w:rPr>
              <w:t> </w:t>
            </w:r>
            <w:r>
              <w:rPr>
                <w:rStyle w:val="HTMLTypewriter"/>
                <w:color w:val="333333"/>
                <w:sz w:val="19"/>
                <w:szCs w:val="19"/>
                <w:shd w:val="clear" w:color="auto" w:fill="FEE9CC"/>
              </w:rPr>
              <w:t>main</w:t>
            </w:r>
            <w:r>
              <w:rPr>
                <w:rStyle w:val="apple-converted-space"/>
                <w:rFonts w:ascii="Helvetica" w:hAnsi="Helvetica" w:cs="Helvetica"/>
                <w:color w:val="333333"/>
                <w:sz w:val="21"/>
                <w:szCs w:val="21"/>
              </w:rPr>
              <w:t> </w:t>
            </w:r>
            <w:r>
              <w:rPr>
                <w:rFonts w:ascii="Helvetica" w:hAnsi="Helvetica" w:cs="Helvetica"/>
                <w:color w:val="333333"/>
                <w:sz w:val="21"/>
                <w:szCs w:val="21"/>
              </w:rPr>
              <w:t>for the main build artifact,</w:t>
            </w:r>
            <w:r>
              <w:rPr>
                <w:rStyle w:val="HTMLTypewriter"/>
                <w:color w:val="333333"/>
                <w:sz w:val="19"/>
                <w:szCs w:val="19"/>
                <w:shd w:val="clear" w:color="auto" w:fill="FEE9CC"/>
              </w:rPr>
              <w:t>test</w:t>
            </w:r>
            <w:r>
              <w:rPr>
                <w:rStyle w:val="apple-converted-space"/>
                <w:rFonts w:ascii="Helvetica" w:hAnsi="Helvetica" w:cs="Helvetica"/>
                <w:color w:val="333333"/>
                <w:sz w:val="21"/>
                <w:szCs w:val="21"/>
              </w:rPr>
              <w:t> </w:t>
            </w:r>
            <w:r>
              <w:rPr>
                <w:rFonts w:ascii="Helvetica" w:hAnsi="Helvetica" w:cs="Helvetica"/>
                <w:color w:val="333333"/>
                <w:sz w:val="21"/>
                <w:szCs w:val="21"/>
              </w:rPr>
              <w:t>for the unit test code and resources,</w:t>
            </w:r>
            <w:r>
              <w:rPr>
                <w:rStyle w:val="apple-converted-space"/>
                <w:rFonts w:ascii="Helvetica" w:hAnsi="Helvetica" w:cs="Helvetica"/>
                <w:color w:val="333333"/>
                <w:sz w:val="21"/>
                <w:szCs w:val="21"/>
              </w:rPr>
              <w:t> </w:t>
            </w:r>
            <w:r>
              <w:rPr>
                <w:rStyle w:val="HTMLTypewriter"/>
                <w:color w:val="333333"/>
                <w:sz w:val="19"/>
                <w:szCs w:val="19"/>
                <w:shd w:val="clear" w:color="auto" w:fill="FEE9CC"/>
              </w:rPr>
              <w:t>site</w:t>
            </w:r>
            <w:r>
              <w:rPr>
                <w:rStyle w:val="apple-converted-space"/>
                <w:rFonts w:ascii="Helvetica" w:hAnsi="Helvetica" w:cs="Helvetica"/>
                <w:color w:val="333333"/>
                <w:sz w:val="21"/>
                <w:szCs w:val="21"/>
              </w:rPr>
              <w:t> </w:t>
            </w:r>
            <w:r>
              <w:rPr>
                <w:rFonts w:ascii="Helvetica" w:hAnsi="Helvetica" w:cs="Helvetica"/>
                <w:color w:val="333333"/>
                <w:sz w:val="21"/>
                <w:szCs w:val="21"/>
              </w:rPr>
              <w:t>and so on.</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Within artifact producing source directories (ie.</w:t>
            </w:r>
            <w:r>
              <w:rPr>
                <w:rStyle w:val="apple-converted-space"/>
                <w:rFonts w:ascii="Helvetica" w:hAnsi="Helvetica" w:cs="Helvetica"/>
                <w:color w:val="333333"/>
                <w:sz w:val="21"/>
                <w:szCs w:val="21"/>
              </w:rPr>
              <w:t> </w:t>
            </w:r>
            <w:r>
              <w:rPr>
                <w:rStyle w:val="HTMLTypewriter"/>
                <w:color w:val="333333"/>
                <w:sz w:val="19"/>
                <w:szCs w:val="19"/>
                <w:shd w:val="clear" w:color="auto" w:fill="FEE9CC"/>
              </w:rPr>
              <w:t>main</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test</w:t>
            </w:r>
            <w:r>
              <w:rPr>
                <w:rFonts w:ascii="Helvetica" w:hAnsi="Helvetica" w:cs="Helvetica"/>
                <w:color w:val="333333"/>
                <w:sz w:val="21"/>
                <w:szCs w:val="21"/>
              </w:rPr>
              <w:t>), there is one directory for the language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w:t>
            </w:r>
            <w:r>
              <w:rPr>
                <w:rStyle w:val="apple-converted-space"/>
                <w:rFonts w:ascii="Helvetica" w:hAnsi="Helvetica" w:cs="Helvetica"/>
                <w:color w:val="333333"/>
                <w:sz w:val="21"/>
                <w:szCs w:val="21"/>
              </w:rPr>
              <w:t> </w:t>
            </w:r>
            <w:r>
              <w:rPr>
                <w:rFonts w:ascii="Helvetica" w:hAnsi="Helvetica" w:cs="Helvetica"/>
                <w:color w:val="333333"/>
                <w:sz w:val="21"/>
                <w:szCs w:val="21"/>
              </w:rPr>
              <w:t>(under which the normal package hierarchy exists), and one for</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resources</w:t>
            </w:r>
            <w:r>
              <w:rPr>
                <w:rStyle w:val="apple-converted-space"/>
                <w:rFonts w:ascii="Helvetica" w:hAnsi="Helvetica" w:cs="Helvetica"/>
                <w:color w:val="333333"/>
                <w:sz w:val="21"/>
                <w:szCs w:val="21"/>
              </w:rPr>
              <w:t> </w:t>
            </w:r>
            <w:r>
              <w:rPr>
                <w:rFonts w:ascii="Helvetica" w:hAnsi="Helvetica" w:cs="Helvetica"/>
                <w:color w:val="333333"/>
                <w:sz w:val="21"/>
                <w:szCs w:val="21"/>
              </w:rPr>
              <w:t>(the structure which is copied to the target classpath given the default resource definition).</w:t>
            </w:r>
          </w:p>
          <w:p w:rsidR="008006A5" w:rsidRDefault="008006A5" w:rsidP="008006A5">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there are other contributing sources to the artifact build, they would be under other subdirectories: for example</w:t>
            </w:r>
            <w:r>
              <w:rPr>
                <w:rStyle w:val="apple-converted-space"/>
                <w:rFonts w:ascii="Helvetica" w:hAnsi="Helvetica" w:cs="Helvetica"/>
                <w:color w:val="333333"/>
                <w:sz w:val="21"/>
                <w:szCs w:val="21"/>
              </w:rPr>
              <w:t> </w:t>
            </w:r>
            <w:r>
              <w:rPr>
                <w:rStyle w:val="HTMLTypewriter"/>
                <w:color w:val="333333"/>
                <w:sz w:val="19"/>
                <w:szCs w:val="19"/>
                <w:shd w:val="clear" w:color="auto" w:fill="FEE9CC"/>
              </w:rPr>
              <w:t>src/main/antlr</w:t>
            </w:r>
            <w:r>
              <w:rPr>
                <w:rStyle w:val="apple-converted-space"/>
                <w:rFonts w:ascii="Helvetica" w:hAnsi="Helvetica" w:cs="Helvetica"/>
                <w:color w:val="333333"/>
                <w:sz w:val="21"/>
                <w:szCs w:val="21"/>
              </w:rPr>
              <w:t> </w:t>
            </w:r>
            <w:r>
              <w:rPr>
                <w:rFonts w:ascii="Helvetica" w:hAnsi="Helvetica" w:cs="Helvetica"/>
                <w:color w:val="333333"/>
                <w:sz w:val="21"/>
                <w:szCs w:val="21"/>
              </w:rPr>
              <w:t>would contain Antlr grammar definition files.</w:t>
            </w:r>
          </w:p>
          <w:p w:rsidR="00867A46" w:rsidRDefault="00867A4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lastRenderedPageBreak/>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HTML</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CSS</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Java Script</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Core Java</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Servlet</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JSP</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Hibernate</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Spring</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GIT</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Project design</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Maven</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SCRUM</w:t>
            </w:r>
          </w:p>
          <w:p w:rsidR="006144E6" w:rsidRPr="006144E6" w:rsidRDefault="006144E6" w:rsidP="006144E6">
            <w:pPr>
              <w:shd w:val="clear" w:color="auto" w:fill="FFFFFF"/>
              <w:spacing w:after="0" w:line="240" w:lineRule="auto"/>
              <w:ind w:left="720"/>
              <w:rPr>
                <w:rFonts w:ascii="Calibri" w:eastAsia="Times New Roman" w:hAnsi="Calibri" w:cs="Calibri"/>
                <w:color w:val="212121"/>
                <w:lang w:eastAsia="en-IN"/>
              </w:rPr>
            </w:pPr>
            <w:r w:rsidRPr="006144E6">
              <w:rPr>
                <w:rFonts w:ascii="Wingdings" w:eastAsia="Times New Roman" w:hAnsi="Wingdings" w:cs="Calibri"/>
                <w:color w:val="1F497D"/>
                <w:lang w:val="en-US" w:eastAsia="en-IN"/>
              </w:rPr>
              <w:t></w:t>
            </w:r>
            <w:r w:rsidRPr="006144E6">
              <w:rPr>
                <w:rFonts w:ascii="Times New Roman" w:eastAsia="Times New Roman" w:hAnsi="Times New Roman" w:cs="Times New Roman"/>
                <w:color w:val="1F497D"/>
                <w:sz w:val="14"/>
                <w:szCs w:val="14"/>
                <w:lang w:val="en-US" w:eastAsia="en-IN"/>
              </w:rPr>
              <w:t>  </w:t>
            </w:r>
            <w:r w:rsidRPr="006144E6">
              <w:rPr>
                <w:rFonts w:ascii="Calibri" w:eastAsia="Times New Roman" w:hAnsi="Calibri" w:cs="Calibri"/>
                <w:color w:val="1F497D"/>
                <w:lang w:val="en-US" w:eastAsia="en-IN"/>
              </w:rPr>
              <w:t>DevOps</w:t>
            </w:r>
          </w:p>
          <w:p w:rsidR="006144E6" w:rsidRPr="006144E6" w:rsidRDefault="006144E6" w:rsidP="006144E6">
            <w:pPr>
              <w:shd w:val="clear" w:color="auto" w:fill="FFFFFF"/>
              <w:spacing w:after="0" w:line="240" w:lineRule="auto"/>
              <w:rPr>
                <w:rFonts w:ascii="Calibri" w:eastAsia="Times New Roman" w:hAnsi="Calibri" w:cs="Calibri"/>
                <w:color w:val="212121"/>
                <w:lang w:eastAsia="en-IN"/>
              </w:rPr>
            </w:pPr>
            <w:r w:rsidRPr="006144E6">
              <w:rPr>
                <w:rFonts w:ascii="Calibri" w:eastAsia="Times New Roman" w:hAnsi="Calibri" w:cs="Calibri"/>
                <w:color w:val="1F497D"/>
                <w:lang w:val="en-US" w:eastAsia="en-IN"/>
              </w:rPr>
              <w:t> </w:t>
            </w: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Default="006144E6" w:rsidP="00867A46">
            <w:pPr>
              <w:spacing w:after="240" w:line="240" w:lineRule="auto"/>
              <w:rPr>
                <w:rFonts w:ascii="Arial" w:eastAsia="Times New Roman" w:hAnsi="Arial" w:cs="Arial"/>
                <w:color w:val="242729"/>
                <w:sz w:val="23"/>
                <w:szCs w:val="23"/>
                <w:lang w:eastAsia="en-IN"/>
              </w:rPr>
            </w:pPr>
          </w:p>
          <w:p w:rsidR="006144E6" w:rsidRPr="00867A46" w:rsidRDefault="006144E6" w:rsidP="00867A46">
            <w:pPr>
              <w:spacing w:after="240" w:line="240" w:lineRule="auto"/>
              <w:rPr>
                <w:rFonts w:ascii="Arial" w:eastAsia="Times New Roman" w:hAnsi="Arial" w:cs="Arial"/>
                <w:color w:val="242729"/>
                <w:sz w:val="23"/>
                <w:szCs w:val="23"/>
                <w:lang w:eastAsia="en-IN"/>
              </w:rPr>
            </w:pPr>
          </w:p>
        </w:tc>
      </w:tr>
    </w:tbl>
    <w:p w:rsidR="00867A46" w:rsidRDefault="00867A46" w:rsidP="00C002CB"/>
    <w:sectPr w:rsidR="00867A46" w:rsidSect="00534E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232"/>
    <w:multiLevelType w:val="multilevel"/>
    <w:tmpl w:val="509CF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C3842"/>
    <w:multiLevelType w:val="multilevel"/>
    <w:tmpl w:val="FDD2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35562"/>
    <w:multiLevelType w:val="multilevel"/>
    <w:tmpl w:val="9ED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12709"/>
    <w:multiLevelType w:val="multilevel"/>
    <w:tmpl w:val="6E68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D2F81"/>
    <w:multiLevelType w:val="multilevel"/>
    <w:tmpl w:val="599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717B55"/>
    <w:multiLevelType w:val="multilevel"/>
    <w:tmpl w:val="784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E53CAA"/>
    <w:multiLevelType w:val="multilevel"/>
    <w:tmpl w:val="969E9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F04F0"/>
    <w:multiLevelType w:val="multilevel"/>
    <w:tmpl w:val="34A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631"/>
    <w:rsid w:val="00130934"/>
    <w:rsid w:val="00195157"/>
    <w:rsid w:val="003F51A6"/>
    <w:rsid w:val="004908B8"/>
    <w:rsid w:val="00534ED8"/>
    <w:rsid w:val="0058265B"/>
    <w:rsid w:val="00585D0A"/>
    <w:rsid w:val="005D25F1"/>
    <w:rsid w:val="005F064D"/>
    <w:rsid w:val="006144E6"/>
    <w:rsid w:val="007D2590"/>
    <w:rsid w:val="008006A5"/>
    <w:rsid w:val="00843E9A"/>
    <w:rsid w:val="00867A46"/>
    <w:rsid w:val="00906381"/>
    <w:rsid w:val="00925BEC"/>
    <w:rsid w:val="00977F6F"/>
    <w:rsid w:val="00985631"/>
    <w:rsid w:val="00AD0FC6"/>
    <w:rsid w:val="00AE504A"/>
    <w:rsid w:val="00B1089E"/>
    <w:rsid w:val="00C002CB"/>
    <w:rsid w:val="00ED2EEF"/>
    <w:rsid w:val="00F90C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93"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D8"/>
  </w:style>
  <w:style w:type="paragraph" w:styleId="Heading1">
    <w:name w:val="heading 1"/>
    <w:basedOn w:val="Normal"/>
    <w:link w:val="Heading1Char"/>
    <w:uiPriority w:val="9"/>
    <w:qFormat/>
    <w:rsid w:val="00985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00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25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5B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31"/>
    <w:rPr>
      <w:rFonts w:ascii="Tahoma" w:hAnsi="Tahoma" w:cs="Tahoma"/>
      <w:sz w:val="16"/>
      <w:szCs w:val="16"/>
    </w:rPr>
  </w:style>
  <w:style w:type="character" w:customStyle="1" w:styleId="Heading1Char">
    <w:name w:val="Heading 1 Char"/>
    <w:basedOn w:val="DefaultParagraphFont"/>
    <w:link w:val="Heading1"/>
    <w:uiPriority w:val="9"/>
    <w:rsid w:val="0098563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85631"/>
    <w:rPr>
      <w:color w:val="0000FF"/>
      <w:u w:val="single"/>
    </w:rPr>
  </w:style>
  <w:style w:type="character" w:customStyle="1" w:styleId="apple-converted-space">
    <w:name w:val="apple-converted-space"/>
    <w:basedOn w:val="DefaultParagraphFont"/>
    <w:rsid w:val="00985631"/>
  </w:style>
  <w:style w:type="paragraph" w:styleId="NormalWeb">
    <w:name w:val="Normal (Web)"/>
    <w:basedOn w:val="Normal"/>
    <w:uiPriority w:val="99"/>
    <w:unhideWhenUsed/>
    <w:rsid w:val="009856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5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631"/>
    <w:rPr>
      <w:rFonts w:ascii="Courier New" w:eastAsia="Times New Roman" w:hAnsi="Courier New" w:cs="Courier New"/>
      <w:sz w:val="20"/>
      <w:szCs w:val="20"/>
      <w:lang w:eastAsia="en-IN"/>
    </w:rPr>
  </w:style>
  <w:style w:type="character" w:customStyle="1" w:styleId="pun">
    <w:name w:val="pun"/>
    <w:basedOn w:val="DefaultParagraphFont"/>
    <w:rsid w:val="00985631"/>
  </w:style>
  <w:style w:type="character" w:customStyle="1" w:styleId="pln">
    <w:name w:val="pln"/>
    <w:basedOn w:val="DefaultParagraphFont"/>
    <w:rsid w:val="00985631"/>
  </w:style>
  <w:style w:type="character" w:customStyle="1" w:styleId="str">
    <w:name w:val="str"/>
    <w:basedOn w:val="DefaultParagraphFont"/>
    <w:rsid w:val="00985631"/>
  </w:style>
  <w:style w:type="character" w:customStyle="1" w:styleId="tag">
    <w:name w:val="tag"/>
    <w:basedOn w:val="DefaultParagraphFont"/>
    <w:rsid w:val="00985631"/>
  </w:style>
  <w:style w:type="character" w:customStyle="1" w:styleId="atn">
    <w:name w:val="atn"/>
    <w:basedOn w:val="DefaultParagraphFont"/>
    <w:rsid w:val="00985631"/>
  </w:style>
  <w:style w:type="character" w:customStyle="1" w:styleId="atv">
    <w:name w:val="atv"/>
    <w:basedOn w:val="DefaultParagraphFont"/>
    <w:rsid w:val="00985631"/>
  </w:style>
  <w:style w:type="character" w:customStyle="1" w:styleId="com">
    <w:name w:val="com"/>
    <w:basedOn w:val="DefaultParagraphFont"/>
    <w:rsid w:val="00985631"/>
  </w:style>
  <w:style w:type="character" w:customStyle="1" w:styleId="Heading2Char">
    <w:name w:val="Heading 2 Char"/>
    <w:basedOn w:val="DefaultParagraphFont"/>
    <w:link w:val="Heading2"/>
    <w:uiPriority w:val="9"/>
    <w:semiHidden/>
    <w:rsid w:val="00C00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25F1"/>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25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25BEC"/>
    <w:rPr>
      <w:rFonts w:asciiTheme="majorHAnsi" w:eastAsiaTheme="majorEastAsia" w:hAnsiTheme="majorHAnsi" w:cstheme="majorBidi"/>
      <w:b/>
      <w:bCs/>
      <w:i/>
      <w:iCs/>
      <w:color w:val="4F81BD" w:themeColor="accent1"/>
    </w:rPr>
  </w:style>
  <w:style w:type="character" w:customStyle="1" w:styleId="kwd">
    <w:name w:val="kwd"/>
    <w:basedOn w:val="DefaultParagraphFont"/>
    <w:rsid w:val="00925BEC"/>
  </w:style>
  <w:style w:type="paragraph" w:customStyle="1" w:styleId="post-meta">
    <w:name w:val="post-meta"/>
    <w:basedOn w:val="Normal"/>
    <w:rsid w:val="003F5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51A6"/>
    <w:rPr>
      <w:rFonts w:ascii="Courier New" w:eastAsia="Times New Roman" w:hAnsi="Courier New" w:cs="Courier New"/>
      <w:sz w:val="20"/>
      <w:szCs w:val="20"/>
    </w:rPr>
  </w:style>
  <w:style w:type="character" w:styleId="Strong">
    <w:name w:val="Strong"/>
    <w:basedOn w:val="DefaultParagraphFont"/>
    <w:uiPriority w:val="22"/>
    <w:qFormat/>
    <w:rsid w:val="003F51A6"/>
    <w:rPr>
      <w:b/>
      <w:bCs/>
    </w:rPr>
  </w:style>
  <w:style w:type="character" w:customStyle="1" w:styleId="token">
    <w:name w:val="token"/>
    <w:basedOn w:val="DefaultParagraphFont"/>
    <w:rsid w:val="003F51A6"/>
  </w:style>
  <w:style w:type="character" w:customStyle="1" w:styleId="vote-count-post">
    <w:name w:val="vote-count-post"/>
    <w:basedOn w:val="DefaultParagraphFont"/>
    <w:rsid w:val="00585D0A"/>
  </w:style>
  <w:style w:type="character" w:customStyle="1" w:styleId="vote-accepted-on">
    <w:name w:val="vote-accepted-on"/>
    <w:basedOn w:val="DefaultParagraphFont"/>
    <w:rsid w:val="00585D0A"/>
  </w:style>
  <w:style w:type="character" w:styleId="Emphasis">
    <w:name w:val="Emphasis"/>
    <w:basedOn w:val="DefaultParagraphFont"/>
    <w:uiPriority w:val="20"/>
    <w:qFormat/>
    <w:rsid w:val="00195157"/>
    <w:rPr>
      <w:i/>
      <w:iCs/>
    </w:rPr>
  </w:style>
  <w:style w:type="character" w:customStyle="1" w:styleId="lit">
    <w:name w:val="lit"/>
    <w:basedOn w:val="DefaultParagraphFont"/>
    <w:rsid w:val="005F064D"/>
  </w:style>
  <w:style w:type="character" w:customStyle="1" w:styleId="typ">
    <w:name w:val="typ"/>
    <w:basedOn w:val="DefaultParagraphFont"/>
    <w:rsid w:val="005F064D"/>
  </w:style>
</w:styles>
</file>

<file path=word/webSettings.xml><?xml version="1.0" encoding="utf-8"?>
<w:webSettings xmlns:r="http://schemas.openxmlformats.org/officeDocument/2006/relationships" xmlns:w="http://schemas.openxmlformats.org/wordprocessingml/2006/main">
  <w:divs>
    <w:div w:id="4789704">
      <w:bodyDiv w:val="1"/>
      <w:marLeft w:val="0"/>
      <w:marRight w:val="0"/>
      <w:marTop w:val="0"/>
      <w:marBottom w:val="0"/>
      <w:divBdr>
        <w:top w:val="none" w:sz="0" w:space="0" w:color="auto"/>
        <w:left w:val="none" w:sz="0" w:space="0" w:color="auto"/>
        <w:bottom w:val="none" w:sz="0" w:space="0" w:color="auto"/>
        <w:right w:val="none" w:sz="0" w:space="0" w:color="auto"/>
      </w:divBdr>
    </w:div>
    <w:div w:id="91442191">
      <w:bodyDiv w:val="1"/>
      <w:marLeft w:val="0"/>
      <w:marRight w:val="0"/>
      <w:marTop w:val="0"/>
      <w:marBottom w:val="0"/>
      <w:divBdr>
        <w:top w:val="none" w:sz="0" w:space="0" w:color="auto"/>
        <w:left w:val="none" w:sz="0" w:space="0" w:color="auto"/>
        <w:bottom w:val="none" w:sz="0" w:space="0" w:color="auto"/>
        <w:right w:val="none" w:sz="0" w:space="0" w:color="auto"/>
      </w:divBdr>
    </w:div>
    <w:div w:id="173426946">
      <w:bodyDiv w:val="1"/>
      <w:marLeft w:val="0"/>
      <w:marRight w:val="0"/>
      <w:marTop w:val="0"/>
      <w:marBottom w:val="0"/>
      <w:divBdr>
        <w:top w:val="none" w:sz="0" w:space="0" w:color="auto"/>
        <w:left w:val="none" w:sz="0" w:space="0" w:color="auto"/>
        <w:bottom w:val="none" w:sz="0" w:space="0" w:color="auto"/>
        <w:right w:val="none" w:sz="0" w:space="0" w:color="auto"/>
      </w:divBdr>
    </w:div>
    <w:div w:id="285350523">
      <w:bodyDiv w:val="1"/>
      <w:marLeft w:val="0"/>
      <w:marRight w:val="0"/>
      <w:marTop w:val="0"/>
      <w:marBottom w:val="0"/>
      <w:divBdr>
        <w:top w:val="none" w:sz="0" w:space="0" w:color="auto"/>
        <w:left w:val="none" w:sz="0" w:space="0" w:color="auto"/>
        <w:bottom w:val="none" w:sz="0" w:space="0" w:color="auto"/>
        <w:right w:val="none" w:sz="0" w:space="0" w:color="auto"/>
      </w:divBdr>
      <w:divsChild>
        <w:div w:id="596448051">
          <w:marLeft w:val="0"/>
          <w:marRight w:val="0"/>
          <w:marTop w:val="0"/>
          <w:marBottom w:val="0"/>
          <w:divBdr>
            <w:top w:val="none" w:sz="0" w:space="0" w:color="auto"/>
            <w:left w:val="none" w:sz="0" w:space="0" w:color="auto"/>
            <w:bottom w:val="none" w:sz="0" w:space="0" w:color="auto"/>
            <w:right w:val="none" w:sz="0" w:space="0" w:color="auto"/>
          </w:divBdr>
          <w:divsChild>
            <w:div w:id="796680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9490786">
      <w:bodyDiv w:val="1"/>
      <w:marLeft w:val="0"/>
      <w:marRight w:val="0"/>
      <w:marTop w:val="0"/>
      <w:marBottom w:val="0"/>
      <w:divBdr>
        <w:top w:val="none" w:sz="0" w:space="0" w:color="auto"/>
        <w:left w:val="none" w:sz="0" w:space="0" w:color="auto"/>
        <w:bottom w:val="none" w:sz="0" w:space="0" w:color="auto"/>
        <w:right w:val="none" w:sz="0" w:space="0" w:color="auto"/>
      </w:divBdr>
      <w:divsChild>
        <w:div w:id="897009930">
          <w:marLeft w:val="0"/>
          <w:marRight w:val="0"/>
          <w:marTop w:val="0"/>
          <w:marBottom w:val="75"/>
          <w:divBdr>
            <w:top w:val="none" w:sz="0" w:space="0" w:color="auto"/>
            <w:left w:val="none" w:sz="0" w:space="0" w:color="auto"/>
            <w:bottom w:val="none" w:sz="0" w:space="0" w:color="auto"/>
            <w:right w:val="none" w:sz="0" w:space="0" w:color="auto"/>
          </w:divBdr>
        </w:div>
      </w:divsChild>
    </w:div>
    <w:div w:id="461189481">
      <w:bodyDiv w:val="1"/>
      <w:marLeft w:val="0"/>
      <w:marRight w:val="0"/>
      <w:marTop w:val="0"/>
      <w:marBottom w:val="0"/>
      <w:divBdr>
        <w:top w:val="none" w:sz="0" w:space="0" w:color="auto"/>
        <w:left w:val="none" w:sz="0" w:space="0" w:color="auto"/>
        <w:bottom w:val="none" w:sz="0" w:space="0" w:color="auto"/>
        <w:right w:val="none" w:sz="0" w:space="0" w:color="auto"/>
      </w:divBdr>
    </w:div>
    <w:div w:id="488524831">
      <w:bodyDiv w:val="1"/>
      <w:marLeft w:val="0"/>
      <w:marRight w:val="0"/>
      <w:marTop w:val="0"/>
      <w:marBottom w:val="0"/>
      <w:divBdr>
        <w:top w:val="none" w:sz="0" w:space="0" w:color="auto"/>
        <w:left w:val="none" w:sz="0" w:space="0" w:color="auto"/>
        <w:bottom w:val="none" w:sz="0" w:space="0" w:color="auto"/>
        <w:right w:val="none" w:sz="0" w:space="0" w:color="auto"/>
      </w:divBdr>
    </w:div>
    <w:div w:id="519709017">
      <w:bodyDiv w:val="1"/>
      <w:marLeft w:val="0"/>
      <w:marRight w:val="0"/>
      <w:marTop w:val="0"/>
      <w:marBottom w:val="0"/>
      <w:divBdr>
        <w:top w:val="none" w:sz="0" w:space="0" w:color="auto"/>
        <w:left w:val="none" w:sz="0" w:space="0" w:color="auto"/>
        <w:bottom w:val="none" w:sz="0" w:space="0" w:color="auto"/>
        <w:right w:val="none" w:sz="0" w:space="0" w:color="auto"/>
      </w:divBdr>
      <w:divsChild>
        <w:div w:id="1542277858">
          <w:marLeft w:val="0"/>
          <w:marRight w:val="0"/>
          <w:marTop w:val="0"/>
          <w:marBottom w:val="0"/>
          <w:divBdr>
            <w:top w:val="none" w:sz="0" w:space="0" w:color="auto"/>
            <w:left w:val="none" w:sz="0" w:space="0" w:color="auto"/>
            <w:bottom w:val="none" w:sz="0" w:space="0" w:color="auto"/>
            <w:right w:val="none" w:sz="0" w:space="0" w:color="auto"/>
          </w:divBdr>
        </w:div>
        <w:div w:id="238952878">
          <w:marLeft w:val="0"/>
          <w:marRight w:val="0"/>
          <w:marTop w:val="300"/>
          <w:marBottom w:val="0"/>
          <w:divBdr>
            <w:top w:val="dashed" w:sz="6" w:space="15" w:color="DDDDDD"/>
            <w:left w:val="none" w:sz="0" w:space="0" w:color="auto"/>
            <w:bottom w:val="none" w:sz="0" w:space="0" w:color="auto"/>
            <w:right w:val="none" w:sz="0" w:space="0" w:color="auto"/>
          </w:divBdr>
          <w:divsChild>
            <w:div w:id="1182820397">
              <w:marLeft w:val="0"/>
              <w:marRight w:val="0"/>
              <w:marTop w:val="300"/>
              <w:marBottom w:val="0"/>
              <w:divBdr>
                <w:top w:val="single" w:sz="6" w:space="6" w:color="D1D1E8"/>
                <w:left w:val="single" w:sz="6" w:space="11" w:color="D1D1E8"/>
                <w:bottom w:val="none" w:sz="0" w:space="0" w:color="auto"/>
                <w:right w:val="single" w:sz="6" w:space="6" w:color="D1D1E8"/>
              </w:divBdr>
            </w:div>
            <w:div w:id="882329742">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sChild>
    </w:div>
    <w:div w:id="520439393">
      <w:bodyDiv w:val="1"/>
      <w:marLeft w:val="0"/>
      <w:marRight w:val="0"/>
      <w:marTop w:val="0"/>
      <w:marBottom w:val="0"/>
      <w:divBdr>
        <w:top w:val="none" w:sz="0" w:space="0" w:color="auto"/>
        <w:left w:val="none" w:sz="0" w:space="0" w:color="auto"/>
        <w:bottom w:val="none" w:sz="0" w:space="0" w:color="auto"/>
        <w:right w:val="none" w:sz="0" w:space="0" w:color="auto"/>
      </w:divBdr>
    </w:div>
    <w:div w:id="579682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55">
          <w:marLeft w:val="0"/>
          <w:marRight w:val="0"/>
          <w:marTop w:val="0"/>
          <w:marBottom w:val="75"/>
          <w:divBdr>
            <w:top w:val="none" w:sz="0" w:space="0" w:color="auto"/>
            <w:left w:val="none" w:sz="0" w:space="0" w:color="auto"/>
            <w:bottom w:val="none" w:sz="0" w:space="0" w:color="auto"/>
            <w:right w:val="none" w:sz="0" w:space="0" w:color="auto"/>
          </w:divBdr>
          <w:divsChild>
            <w:div w:id="2275009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770390847">
      <w:bodyDiv w:val="1"/>
      <w:marLeft w:val="0"/>
      <w:marRight w:val="0"/>
      <w:marTop w:val="0"/>
      <w:marBottom w:val="0"/>
      <w:divBdr>
        <w:top w:val="none" w:sz="0" w:space="0" w:color="auto"/>
        <w:left w:val="none" w:sz="0" w:space="0" w:color="auto"/>
        <w:bottom w:val="none" w:sz="0" w:space="0" w:color="auto"/>
        <w:right w:val="none" w:sz="0" w:space="0" w:color="auto"/>
      </w:divBdr>
      <w:divsChild>
        <w:div w:id="1792047879">
          <w:marLeft w:val="0"/>
          <w:marRight w:val="0"/>
          <w:marTop w:val="0"/>
          <w:marBottom w:val="0"/>
          <w:divBdr>
            <w:top w:val="none" w:sz="0" w:space="0" w:color="auto"/>
            <w:left w:val="none" w:sz="0" w:space="0" w:color="auto"/>
            <w:bottom w:val="none" w:sz="0" w:space="0" w:color="auto"/>
            <w:right w:val="none" w:sz="0" w:space="0" w:color="auto"/>
          </w:divBdr>
        </w:div>
        <w:div w:id="1232622629">
          <w:marLeft w:val="0"/>
          <w:marRight w:val="0"/>
          <w:marTop w:val="120"/>
          <w:marBottom w:val="0"/>
          <w:divBdr>
            <w:top w:val="none" w:sz="0" w:space="0" w:color="auto"/>
            <w:left w:val="none" w:sz="0" w:space="0" w:color="auto"/>
            <w:bottom w:val="none" w:sz="0" w:space="0" w:color="auto"/>
            <w:right w:val="none" w:sz="0" w:space="0" w:color="auto"/>
          </w:divBdr>
          <w:divsChild>
            <w:div w:id="1693189940">
              <w:marLeft w:val="0"/>
              <w:marRight w:val="0"/>
              <w:marTop w:val="0"/>
              <w:marBottom w:val="90"/>
              <w:divBdr>
                <w:top w:val="single" w:sz="6" w:space="2" w:color="DDDDDD"/>
                <w:left w:val="single" w:sz="6" w:space="3" w:color="DDDDDD"/>
                <w:bottom w:val="single" w:sz="6" w:space="2" w:color="DDDDDD"/>
                <w:right w:val="single" w:sz="6" w:space="3" w:color="DDDDDD"/>
              </w:divBdr>
            </w:div>
            <w:div w:id="17558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3743">
      <w:bodyDiv w:val="1"/>
      <w:marLeft w:val="0"/>
      <w:marRight w:val="0"/>
      <w:marTop w:val="0"/>
      <w:marBottom w:val="0"/>
      <w:divBdr>
        <w:top w:val="none" w:sz="0" w:space="0" w:color="auto"/>
        <w:left w:val="none" w:sz="0" w:space="0" w:color="auto"/>
        <w:bottom w:val="none" w:sz="0" w:space="0" w:color="auto"/>
        <w:right w:val="none" w:sz="0" w:space="0" w:color="auto"/>
      </w:divBdr>
    </w:div>
    <w:div w:id="797262746">
      <w:bodyDiv w:val="1"/>
      <w:marLeft w:val="0"/>
      <w:marRight w:val="0"/>
      <w:marTop w:val="0"/>
      <w:marBottom w:val="0"/>
      <w:divBdr>
        <w:top w:val="none" w:sz="0" w:space="0" w:color="auto"/>
        <w:left w:val="none" w:sz="0" w:space="0" w:color="auto"/>
        <w:bottom w:val="none" w:sz="0" w:space="0" w:color="auto"/>
        <w:right w:val="none" w:sz="0" w:space="0" w:color="auto"/>
      </w:divBdr>
    </w:div>
    <w:div w:id="1234269732">
      <w:bodyDiv w:val="1"/>
      <w:marLeft w:val="0"/>
      <w:marRight w:val="0"/>
      <w:marTop w:val="0"/>
      <w:marBottom w:val="0"/>
      <w:divBdr>
        <w:top w:val="none" w:sz="0" w:space="0" w:color="auto"/>
        <w:left w:val="none" w:sz="0" w:space="0" w:color="auto"/>
        <w:bottom w:val="none" w:sz="0" w:space="0" w:color="auto"/>
        <w:right w:val="none" w:sz="0" w:space="0" w:color="auto"/>
      </w:divBdr>
      <w:divsChild>
        <w:div w:id="1997686037">
          <w:marLeft w:val="0"/>
          <w:marRight w:val="0"/>
          <w:marTop w:val="0"/>
          <w:marBottom w:val="0"/>
          <w:divBdr>
            <w:top w:val="none" w:sz="0" w:space="0" w:color="auto"/>
            <w:left w:val="none" w:sz="0" w:space="0" w:color="auto"/>
            <w:bottom w:val="none" w:sz="0" w:space="0" w:color="auto"/>
            <w:right w:val="none" w:sz="0" w:space="0" w:color="auto"/>
          </w:divBdr>
        </w:div>
      </w:divsChild>
    </w:div>
    <w:div w:id="1271858353">
      <w:bodyDiv w:val="1"/>
      <w:marLeft w:val="0"/>
      <w:marRight w:val="0"/>
      <w:marTop w:val="0"/>
      <w:marBottom w:val="0"/>
      <w:divBdr>
        <w:top w:val="none" w:sz="0" w:space="0" w:color="auto"/>
        <w:left w:val="none" w:sz="0" w:space="0" w:color="auto"/>
        <w:bottom w:val="none" w:sz="0" w:space="0" w:color="auto"/>
        <w:right w:val="none" w:sz="0" w:space="0" w:color="auto"/>
      </w:divBdr>
      <w:divsChild>
        <w:div w:id="1702126456">
          <w:marLeft w:val="0"/>
          <w:marRight w:val="0"/>
          <w:marTop w:val="0"/>
          <w:marBottom w:val="0"/>
          <w:divBdr>
            <w:top w:val="none" w:sz="0" w:space="0" w:color="auto"/>
            <w:left w:val="none" w:sz="0" w:space="0" w:color="auto"/>
            <w:bottom w:val="none" w:sz="0" w:space="0" w:color="auto"/>
            <w:right w:val="none" w:sz="0" w:space="0" w:color="auto"/>
          </w:divBdr>
          <w:divsChild>
            <w:div w:id="1141384071">
              <w:marLeft w:val="0"/>
              <w:marRight w:val="0"/>
              <w:marTop w:val="0"/>
              <w:marBottom w:val="0"/>
              <w:divBdr>
                <w:top w:val="none" w:sz="0" w:space="0" w:color="auto"/>
                <w:left w:val="none" w:sz="0" w:space="0" w:color="auto"/>
                <w:bottom w:val="none" w:sz="0" w:space="0" w:color="auto"/>
                <w:right w:val="none" w:sz="0" w:space="0" w:color="auto"/>
              </w:divBdr>
            </w:div>
            <w:div w:id="1827890157">
              <w:marLeft w:val="0"/>
              <w:marRight w:val="0"/>
              <w:marTop w:val="0"/>
              <w:marBottom w:val="0"/>
              <w:divBdr>
                <w:top w:val="none" w:sz="0" w:space="0" w:color="auto"/>
                <w:left w:val="none" w:sz="0" w:space="0" w:color="auto"/>
                <w:bottom w:val="none" w:sz="0" w:space="0" w:color="auto"/>
                <w:right w:val="none" w:sz="0" w:space="0" w:color="auto"/>
              </w:divBdr>
            </w:div>
            <w:div w:id="1204749287">
              <w:marLeft w:val="0"/>
              <w:marRight w:val="0"/>
              <w:marTop w:val="0"/>
              <w:marBottom w:val="0"/>
              <w:divBdr>
                <w:top w:val="none" w:sz="0" w:space="0" w:color="auto"/>
                <w:left w:val="none" w:sz="0" w:space="0" w:color="auto"/>
                <w:bottom w:val="none" w:sz="0" w:space="0" w:color="auto"/>
                <w:right w:val="none" w:sz="0" w:space="0" w:color="auto"/>
              </w:divBdr>
              <w:divsChild>
                <w:div w:id="838010369">
                  <w:marLeft w:val="0"/>
                  <w:marRight w:val="0"/>
                  <w:marTop w:val="0"/>
                  <w:marBottom w:val="0"/>
                  <w:divBdr>
                    <w:top w:val="none" w:sz="0" w:space="0" w:color="auto"/>
                    <w:left w:val="none" w:sz="0" w:space="0" w:color="auto"/>
                    <w:bottom w:val="none" w:sz="0" w:space="0" w:color="auto"/>
                    <w:right w:val="none" w:sz="0" w:space="0" w:color="auto"/>
                  </w:divBdr>
                </w:div>
                <w:div w:id="1469740249">
                  <w:marLeft w:val="0"/>
                  <w:marRight w:val="0"/>
                  <w:marTop w:val="0"/>
                  <w:marBottom w:val="0"/>
                  <w:divBdr>
                    <w:top w:val="none" w:sz="0" w:space="0" w:color="auto"/>
                    <w:left w:val="none" w:sz="0" w:space="0" w:color="auto"/>
                    <w:bottom w:val="none" w:sz="0" w:space="0" w:color="auto"/>
                    <w:right w:val="none" w:sz="0" w:space="0" w:color="auto"/>
                  </w:divBdr>
                </w:div>
              </w:divsChild>
            </w:div>
            <w:div w:id="941643361">
              <w:marLeft w:val="0"/>
              <w:marRight w:val="0"/>
              <w:marTop w:val="0"/>
              <w:marBottom w:val="0"/>
              <w:divBdr>
                <w:top w:val="none" w:sz="0" w:space="0" w:color="auto"/>
                <w:left w:val="none" w:sz="0" w:space="0" w:color="auto"/>
                <w:bottom w:val="none" w:sz="0" w:space="0" w:color="auto"/>
                <w:right w:val="none" w:sz="0" w:space="0" w:color="auto"/>
              </w:divBdr>
              <w:divsChild>
                <w:div w:id="846016864">
                  <w:marLeft w:val="0"/>
                  <w:marRight w:val="0"/>
                  <w:marTop w:val="0"/>
                  <w:marBottom w:val="0"/>
                  <w:divBdr>
                    <w:top w:val="none" w:sz="0" w:space="0" w:color="auto"/>
                    <w:left w:val="none" w:sz="0" w:space="0" w:color="auto"/>
                    <w:bottom w:val="none" w:sz="0" w:space="0" w:color="auto"/>
                    <w:right w:val="none" w:sz="0" w:space="0" w:color="auto"/>
                  </w:divBdr>
                </w:div>
              </w:divsChild>
            </w:div>
            <w:div w:id="1897932719">
              <w:marLeft w:val="0"/>
              <w:marRight w:val="0"/>
              <w:marTop w:val="0"/>
              <w:marBottom w:val="0"/>
              <w:divBdr>
                <w:top w:val="none" w:sz="0" w:space="0" w:color="auto"/>
                <w:left w:val="none" w:sz="0" w:space="0" w:color="auto"/>
                <w:bottom w:val="none" w:sz="0" w:space="0" w:color="auto"/>
                <w:right w:val="none" w:sz="0" w:space="0" w:color="auto"/>
              </w:divBdr>
            </w:div>
          </w:divsChild>
        </w:div>
        <w:div w:id="34045923">
          <w:marLeft w:val="0"/>
          <w:marRight w:val="0"/>
          <w:marTop w:val="0"/>
          <w:marBottom w:val="0"/>
          <w:divBdr>
            <w:top w:val="none" w:sz="0" w:space="0" w:color="auto"/>
            <w:left w:val="none" w:sz="0" w:space="0" w:color="auto"/>
            <w:bottom w:val="none" w:sz="0" w:space="0" w:color="auto"/>
            <w:right w:val="none" w:sz="0" w:space="0" w:color="auto"/>
          </w:divBdr>
          <w:divsChild>
            <w:div w:id="476340009">
              <w:marLeft w:val="0"/>
              <w:marRight w:val="0"/>
              <w:marTop w:val="0"/>
              <w:marBottom w:val="0"/>
              <w:divBdr>
                <w:top w:val="none" w:sz="0" w:space="0" w:color="auto"/>
                <w:left w:val="none" w:sz="0" w:space="0" w:color="auto"/>
                <w:bottom w:val="none" w:sz="0" w:space="0" w:color="auto"/>
                <w:right w:val="none" w:sz="0" w:space="0" w:color="auto"/>
              </w:divBdr>
            </w:div>
            <w:div w:id="229507913">
              <w:marLeft w:val="0"/>
              <w:marRight w:val="0"/>
              <w:marTop w:val="0"/>
              <w:marBottom w:val="0"/>
              <w:divBdr>
                <w:top w:val="none" w:sz="0" w:space="0" w:color="auto"/>
                <w:left w:val="none" w:sz="0" w:space="0" w:color="auto"/>
                <w:bottom w:val="none" w:sz="0" w:space="0" w:color="auto"/>
                <w:right w:val="none" w:sz="0" w:space="0" w:color="auto"/>
              </w:divBdr>
              <w:divsChild>
                <w:div w:id="1496068420">
                  <w:marLeft w:val="0"/>
                  <w:marRight w:val="0"/>
                  <w:marTop w:val="0"/>
                  <w:marBottom w:val="0"/>
                  <w:divBdr>
                    <w:top w:val="none" w:sz="0" w:space="0" w:color="auto"/>
                    <w:left w:val="none" w:sz="0" w:space="0" w:color="auto"/>
                    <w:bottom w:val="none" w:sz="0" w:space="0" w:color="auto"/>
                    <w:right w:val="none" w:sz="0" w:space="0" w:color="auto"/>
                  </w:divBdr>
                </w:div>
              </w:divsChild>
            </w:div>
            <w:div w:id="370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2588">
      <w:bodyDiv w:val="1"/>
      <w:marLeft w:val="0"/>
      <w:marRight w:val="0"/>
      <w:marTop w:val="0"/>
      <w:marBottom w:val="0"/>
      <w:divBdr>
        <w:top w:val="none" w:sz="0" w:space="0" w:color="auto"/>
        <w:left w:val="none" w:sz="0" w:space="0" w:color="auto"/>
        <w:bottom w:val="none" w:sz="0" w:space="0" w:color="auto"/>
        <w:right w:val="none" w:sz="0" w:space="0" w:color="auto"/>
      </w:divBdr>
      <w:divsChild>
        <w:div w:id="649135327">
          <w:marLeft w:val="0"/>
          <w:marRight w:val="0"/>
          <w:marTop w:val="0"/>
          <w:marBottom w:val="75"/>
          <w:divBdr>
            <w:top w:val="none" w:sz="0" w:space="0" w:color="auto"/>
            <w:left w:val="none" w:sz="0" w:space="0" w:color="auto"/>
            <w:bottom w:val="none" w:sz="0" w:space="0" w:color="auto"/>
            <w:right w:val="none" w:sz="0" w:space="0" w:color="auto"/>
          </w:divBdr>
        </w:div>
      </w:divsChild>
    </w:div>
    <w:div w:id="1647319741">
      <w:bodyDiv w:val="1"/>
      <w:marLeft w:val="0"/>
      <w:marRight w:val="0"/>
      <w:marTop w:val="0"/>
      <w:marBottom w:val="0"/>
      <w:divBdr>
        <w:top w:val="none" w:sz="0" w:space="0" w:color="auto"/>
        <w:left w:val="none" w:sz="0" w:space="0" w:color="auto"/>
        <w:bottom w:val="none" w:sz="0" w:space="0" w:color="auto"/>
        <w:right w:val="none" w:sz="0" w:space="0" w:color="auto"/>
      </w:divBdr>
    </w:div>
    <w:div w:id="1672177571">
      <w:bodyDiv w:val="1"/>
      <w:marLeft w:val="0"/>
      <w:marRight w:val="0"/>
      <w:marTop w:val="0"/>
      <w:marBottom w:val="0"/>
      <w:divBdr>
        <w:top w:val="none" w:sz="0" w:space="0" w:color="auto"/>
        <w:left w:val="none" w:sz="0" w:space="0" w:color="auto"/>
        <w:bottom w:val="none" w:sz="0" w:space="0" w:color="auto"/>
        <w:right w:val="none" w:sz="0" w:space="0" w:color="auto"/>
      </w:divBdr>
    </w:div>
    <w:div w:id="1698575862">
      <w:bodyDiv w:val="1"/>
      <w:marLeft w:val="0"/>
      <w:marRight w:val="0"/>
      <w:marTop w:val="0"/>
      <w:marBottom w:val="0"/>
      <w:divBdr>
        <w:top w:val="none" w:sz="0" w:space="0" w:color="auto"/>
        <w:left w:val="none" w:sz="0" w:space="0" w:color="auto"/>
        <w:bottom w:val="none" w:sz="0" w:space="0" w:color="auto"/>
        <w:right w:val="none" w:sz="0" w:space="0" w:color="auto"/>
      </w:divBdr>
    </w:div>
    <w:div w:id="1874029352">
      <w:bodyDiv w:val="1"/>
      <w:marLeft w:val="0"/>
      <w:marRight w:val="0"/>
      <w:marTop w:val="0"/>
      <w:marBottom w:val="0"/>
      <w:divBdr>
        <w:top w:val="none" w:sz="0" w:space="0" w:color="auto"/>
        <w:left w:val="none" w:sz="0" w:space="0" w:color="auto"/>
        <w:bottom w:val="none" w:sz="0" w:space="0" w:color="auto"/>
        <w:right w:val="none" w:sz="0" w:space="0" w:color="auto"/>
      </w:divBdr>
    </w:div>
    <w:div w:id="2057850483">
      <w:bodyDiv w:val="1"/>
      <w:marLeft w:val="0"/>
      <w:marRight w:val="0"/>
      <w:marTop w:val="0"/>
      <w:marBottom w:val="0"/>
      <w:divBdr>
        <w:top w:val="none" w:sz="0" w:space="0" w:color="auto"/>
        <w:left w:val="none" w:sz="0" w:space="0" w:color="auto"/>
        <w:bottom w:val="none" w:sz="0" w:space="0" w:color="auto"/>
        <w:right w:val="none" w:sz="0" w:space="0" w:color="auto"/>
      </w:divBdr>
      <w:divsChild>
        <w:div w:id="2098206905">
          <w:marLeft w:val="0"/>
          <w:marRight w:val="0"/>
          <w:marTop w:val="0"/>
          <w:marBottom w:val="75"/>
          <w:divBdr>
            <w:top w:val="none" w:sz="0" w:space="0" w:color="auto"/>
            <w:left w:val="none" w:sz="0" w:space="0" w:color="auto"/>
            <w:bottom w:val="none" w:sz="0" w:space="0" w:color="auto"/>
            <w:right w:val="none" w:sz="0" w:space="0" w:color="auto"/>
          </w:divBdr>
        </w:div>
      </w:divsChild>
    </w:div>
    <w:div w:id="206393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pring/spring_qualifier_annotation.htm" TargetMode="External"/><Relationship Id="rId13" Type="http://schemas.openxmlformats.org/officeDocument/2006/relationships/hyperlink" Target="http://www.businessdictionary.com/definition/events.html" TargetMode="External"/><Relationship Id="rId18" Type="http://schemas.openxmlformats.org/officeDocument/2006/relationships/hyperlink" Target="http://repo.maven.apache.org/maven2/" TargetMode="External"/><Relationship Id="rId26" Type="http://schemas.openxmlformats.org/officeDocument/2006/relationships/hyperlink" Target="https://maven.apache.org/guides/mini/guide-coping-with-sun-jars.html" TargetMode="External"/><Relationship Id="rId39" Type="http://schemas.openxmlformats.org/officeDocument/2006/relationships/hyperlink" Target="http://stackoverflow.com/questions/27934796/how-do-i-add-a-resources-folder-to-my-java-project-in-eclipse" TargetMode="External"/><Relationship Id="rId3" Type="http://schemas.openxmlformats.org/officeDocument/2006/relationships/settings" Target="settings.xml"/><Relationship Id="rId21" Type="http://schemas.openxmlformats.org/officeDocument/2006/relationships/hyperlink" Target="https://maven.apache.org/guides/mini/guide-mirror-settings.html" TargetMode="External"/><Relationship Id="rId34" Type="http://schemas.openxmlformats.org/officeDocument/2006/relationships/hyperlink" Target="http://stackoverflow.com/questions/2769467/what-is-dispatcher-servlet-in-spring" TargetMode="External"/><Relationship Id="rId42" Type="http://schemas.openxmlformats.org/officeDocument/2006/relationships/hyperlink" Target="http://stackoverflow.com/questions/18226414/eclipse-not-deploying-my-web-app-properly" TargetMode="External"/><Relationship Id="rId7" Type="http://schemas.openxmlformats.org/officeDocument/2006/relationships/hyperlink" Target="http://www.tutorialspoint.com/spring/spring_autowired_annotation.htm" TargetMode="External"/><Relationship Id="rId12" Type="http://schemas.openxmlformats.org/officeDocument/2006/relationships/hyperlink" Target="http://www.businessdictionary.com/definition/condition.html" TargetMode="External"/><Relationship Id="rId17" Type="http://schemas.openxmlformats.org/officeDocument/2006/relationships/hyperlink" Target="http://uk.maven.org/maven2/" TargetMode="External"/><Relationship Id="rId25" Type="http://schemas.openxmlformats.org/officeDocument/2006/relationships/hyperlink" Target="https://maven.apache.org/repository-management.html" TargetMode="External"/><Relationship Id="rId33" Type="http://schemas.openxmlformats.org/officeDocument/2006/relationships/hyperlink" Target="http://stackoverflow.com/questions/4538846/why-do-we-use-web-xml" TargetMode="External"/><Relationship Id="rId38" Type="http://schemas.openxmlformats.org/officeDocument/2006/relationships/hyperlink" Target="http://download.oracle.com/otn-pub/jcp/servlet-2.4-fr-spec-oth-JSpec/servlet-2_4-fr-spec.pdf" TargetMode="External"/><Relationship Id="rId2" Type="http://schemas.openxmlformats.org/officeDocument/2006/relationships/styles" Target="styles.xml"/><Relationship Id="rId16" Type="http://schemas.openxmlformats.org/officeDocument/2006/relationships/hyperlink" Target="http://repo.maven.apache.org/maven2/" TargetMode="External"/><Relationship Id="rId20" Type="http://schemas.openxmlformats.org/officeDocument/2006/relationships/hyperlink" Target="https://maven.apache.org/guides/introduction/introduction-to-dependency-mechanism.html" TargetMode="External"/><Relationship Id="rId29" Type="http://schemas.openxmlformats.org/officeDocument/2006/relationships/hyperlink" Target="http://maven.apache.org/ref/current/maven-model/maven.html" TargetMode="External"/><Relationship Id="rId41" Type="http://schemas.openxmlformats.org/officeDocument/2006/relationships/hyperlink" Target="http://stackoverflow.com/questions/8025371/adding-folder-in-eclipse-in-src-directory-without-making-it-package" TargetMode="External"/><Relationship Id="rId1" Type="http://schemas.openxmlformats.org/officeDocument/2006/relationships/numbering" Target="numbering.xml"/><Relationship Id="rId6" Type="http://schemas.openxmlformats.org/officeDocument/2006/relationships/hyperlink" Target="http://www.tutorialspoint.com/spring/spring_required_annotation.htm" TargetMode="External"/><Relationship Id="rId11" Type="http://schemas.openxmlformats.org/officeDocument/2006/relationships/hyperlink" Target="http://www.businessdictionary.com/definition/relationship.html" TargetMode="External"/><Relationship Id="rId24" Type="http://schemas.openxmlformats.org/officeDocument/2006/relationships/hyperlink" Target="http://repo.maven.apache.org/maven2/" TargetMode="External"/><Relationship Id="rId32" Type="http://schemas.openxmlformats.org/officeDocument/2006/relationships/hyperlink" Target="http://java.sun.com/docs/books/jls/third_edition/html/packages.html" TargetMode="External"/><Relationship Id="rId37" Type="http://schemas.openxmlformats.org/officeDocument/2006/relationships/hyperlink" Target="http://stackoverflow.com/questions/19786142/what-is-web-inf-used-for-in-a-java-ee-web-application" TargetMode="External"/><Relationship Id="rId40" Type="http://schemas.openxmlformats.org/officeDocument/2006/relationships/hyperlink" Target="http://stackoverflow.com/questions/27934796/how-do-i-add-a-resources-folder-to-my-java-project-in-eclipse" TargetMode="External"/><Relationship Id="rId5" Type="http://schemas.openxmlformats.org/officeDocument/2006/relationships/image" Target="media/image1.png"/><Relationship Id="rId15" Type="http://schemas.openxmlformats.org/officeDocument/2006/relationships/hyperlink" Target="http://www.businessdictionary.com/definition/completed.html" TargetMode="External"/><Relationship Id="rId23" Type="http://schemas.openxmlformats.org/officeDocument/2006/relationships/hyperlink" Target="https://maven.apache.org/guides/mini/guide-site.html" TargetMode="External"/><Relationship Id="rId28" Type="http://schemas.openxmlformats.org/officeDocument/2006/relationships/hyperlink" Target="http://maven.apache.org/wagon/wagon-providers/index.html" TargetMode="External"/><Relationship Id="rId36"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yperlink" Target="https://maven.apache.org/guides/mini/guide-mirror-settings.html"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orialspoint.com/spring/spring_jsr250_annotations.htm" TargetMode="External"/><Relationship Id="rId14" Type="http://schemas.openxmlformats.org/officeDocument/2006/relationships/hyperlink" Target="http://www.businessdictionary.com/definition/task.html" TargetMode="External"/><Relationship Id="rId22" Type="http://schemas.openxmlformats.org/officeDocument/2006/relationships/hyperlink" Target="https://maven.apache.org/repository/index.html" TargetMode="External"/><Relationship Id="rId27" Type="http://schemas.openxmlformats.org/officeDocument/2006/relationships/hyperlink" Target="https://maven.apache.org/settings.html" TargetMode="External"/><Relationship Id="rId30" Type="http://schemas.openxmlformats.org/officeDocument/2006/relationships/hyperlink" Target="https://www.mkyong.com/author/mkyong/" TargetMode="External"/><Relationship Id="rId35" Type="http://schemas.openxmlformats.org/officeDocument/2006/relationships/hyperlink" Target="http://maestric.com/wiki/lib/exe/fetch.php?w=&amp;h=&amp;cache=cache&amp;media=java:spring:spring_mvc.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4294966672</TotalTime>
  <Pages>14</Pages>
  <Words>3699</Words>
  <Characters>21085</Characters>
  <Application>Microsoft Office Word</Application>
  <DocSecurity>0</DocSecurity>
  <Lines>175</Lines>
  <Paragraphs>49</Paragraphs>
  <ScaleCrop>false</ScaleCrop>
  <Company/>
  <LinksUpToDate>false</LinksUpToDate>
  <CharactersWithSpaces>24735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dcterms:created xsi:type="dcterms:W3CDTF">2016-08-20T14:50:00Z</dcterms:created>
  <dcterms:modified xsi:type="dcterms:W3CDTF">2016-08-27T05:29:00Z</dcterms:modified>
</cp:coreProperties>
</file>