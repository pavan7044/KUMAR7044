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ED8" w:rsidRDefault="005C7B4A" w:rsidP="005C7B4A">
      <w:pPr>
        <w:ind w:left="3600" w:firstLine="720"/>
        <w:rPr>
          <w:ins w:id="0" w:author="hp" w:date="2016-08-26T06:22:00Z"/>
          <w:b/>
          <w:sz w:val="56"/>
          <w:u w:val="single"/>
        </w:rPr>
        <w:pPrChange w:id="1" w:author="hp" w:date="2016-08-26T06:21:00Z">
          <w:pPr/>
        </w:pPrChange>
      </w:pPr>
      <w:proofErr w:type="spellStart"/>
      <w:proofErr w:type="gramStart"/>
      <w:r w:rsidRPr="005C7B4A">
        <w:rPr>
          <w:b/>
          <w:sz w:val="56"/>
          <w:u w:val="single"/>
        </w:rPr>
        <w:t>css</w:t>
      </w:r>
      <w:proofErr w:type="spellEnd"/>
      <w:proofErr w:type="gramEnd"/>
    </w:p>
    <w:p w:rsidR="005C7B4A" w:rsidRPr="005C7B4A" w:rsidRDefault="005C7B4A" w:rsidP="005C7B4A">
      <w:pPr>
        <w:shd w:val="clear" w:color="auto" w:fill="FFFFFF"/>
        <w:spacing w:before="150" w:after="150" w:line="240" w:lineRule="auto"/>
        <w:outlineLvl w:val="0"/>
        <w:rPr>
          <w:ins w:id="2" w:author="hp" w:date="2016-08-26T06:22:00Z"/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</w:pPr>
      <w:ins w:id="3" w:author="hp" w:date="2016-08-26T06:22:00Z">
        <w:r w:rsidRPr="005C7B4A">
          <w:rPr>
            <w:rFonts w:ascii="Segoe UI" w:eastAsia="Times New Roman" w:hAnsi="Segoe UI" w:cs="Segoe UI"/>
            <w:color w:val="000000"/>
            <w:kern w:val="36"/>
            <w:sz w:val="54"/>
            <w:szCs w:val="54"/>
            <w:lang w:eastAsia="en-IN"/>
          </w:rPr>
          <w:t>CSS</w:t>
        </w:r>
        <w:r w:rsidRPr="005C7B4A">
          <w:rPr>
            <w:rFonts w:ascii="Segoe UI" w:eastAsia="Times New Roman" w:hAnsi="Segoe UI" w:cs="Segoe UI"/>
            <w:color w:val="000000"/>
            <w:kern w:val="36"/>
            <w:sz w:val="54"/>
            <w:lang w:eastAsia="en-IN"/>
          </w:rPr>
          <w:t> Introduction</w:t>
        </w:r>
      </w:ins>
    </w:p>
    <w:p w:rsidR="005C7B4A" w:rsidRPr="005C7B4A" w:rsidRDefault="005C7B4A" w:rsidP="005C7B4A">
      <w:pPr>
        <w:shd w:val="clear" w:color="auto" w:fill="FFFFFF"/>
        <w:spacing w:after="0" w:line="240" w:lineRule="auto"/>
        <w:rPr>
          <w:ins w:id="4" w:author="hp" w:date="2016-08-26T06:22:00Z"/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ins w:id="5" w:author="hp" w:date="2016-08-26T06:22:00Z">
        <w:r w:rsidRPr="005C7B4A">
          <w:rPr>
            <w:rFonts w:ascii="Verdana" w:eastAsia="Times New Roman" w:hAnsi="Verdana" w:cs="Times New Roman"/>
            <w:color w:val="000000"/>
            <w:sz w:val="30"/>
            <w:szCs w:val="30"/>
            <w:lang w:eastAsia="en-IN"/>
          </w:rPr>
          <w:fldChar w:fldCharType="begin"/>
        </w:r>
        <w:r w:rsidRPr="005C7B4A">
          <w:rPr>
            <w:rFonts w:ascii="Verdana" w:eastAsia="Times New Roman" w:hAnsi="Verdana" w:cs="Times New Roman"/>
            <w:color w:val="000000"/>
            <w:sz w:val="30"/>
            <w:szCs w:val="30"/>
            <w:lang w:eastAsia="en-IN"/>
          </w:rPr>
          <w:instrText xml:space="preserve"> HYPERLINK "http://www.w3schools.com/css/default.asp" </w:instrText>
        </w:r>
        <w:r w:rsidRPr="005C7B4A">
          <w:rPr>
            <w:rFonts w:ascii="Verdana" w:eastAsia="Times New Roman" w:hAnsi="Verdana" w:cs="Times New Roman"/>
            <w:color w:val="000000"/>
            <w:sz w:val="30"/>
            <w:szCs w:val="30"/>
            <w:lang w:eastAsia="en-IN"/>
          </w:rPr>
          <w:fldChar w:fldCharType="separate"/>
        </w:r>
        <w:r w:rsidRPr="005C7B4A">
          <w:rPr>
            <w:rFonts w:ascii="Verdana" w:eastAsia="Times New Roman" w:hAnsi="Verdana" w:cs="Times New Roman"/>
            <w:color w:val="3D8B40"/>
            <w:sz w:val="30"/>
            <w:u w:val="single"/>
            <w:lang w:eastAsia="en-IN"/>
          </w:rPr>
          <w:t>« Previous</w:t>
        </w:r>
        <w:r w:rsidRPr="005C7B4A">
          <w:rPr>
            <w:rFonts w:ascii="Verdana" w:eastAsia="Times New Roman" w:hAnsi="Verdana" w:cs="Times New Roman"/>
            <w:color w:val="000000"/>
            <w:sz w:val="30"/>
            <w:szCs w:val="30"/>
            <w:lang w:eastAsia="en-IN"/>
          </w:rPr>
          <w:fldChar w:fldCharType="end"/>
        </w:r>
      </w:ins>
    </w:p>
    <w:p w:rsidR="005C7B4A" w:rsidRPr="005C7B4A" w:rsidRDefault="005C7B4A" w:rsidP="005C7B4A">
      <w:pPr>
        <w:shd w:val="clear" w:color="auto" w:fill="FFFFFF"/>
        <w:spacing w:after="0" w:line="240" w:lineRule="auto"/>
        <w:jc w:val="right"/>
        <w:rPr>
          <w:ins w:id="6" w:author="hp" w:date="2016-08-26T06:22:00Z"/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ins w:id="7" w:author="hp" w:date="2016-08-26T06:22:00Z">
        <w:r w:rsidRPr="005C7B4A">
          <w:rPr>
            <w:rFonts w:ascii="Verdana" w:eastAsia="Times New Roman" w:hAnsi="Verdana" w:cs="Times New Roman"/>
            <w:color w:val="000000"/>
            <w:sz w:val="30"/>
            <w:szCs w:val="30"/>
            <w:lang w:eastAsia="en-IN"/>
          </w:rPr>
          <w:fldChar w:fldCharType="begin"/>
        </w:r>
        <w:r w:rsidRPr="005C7B4A">
          <w:rPr>
            <w:rFonts w:ascii="Verdana" w:eastAsia="Times New Roman" w:hAnsi="Verdana" w:cs="Times New Roman"/>
            <w:color w:val="000000"/>
            <w:sz w:val="30"/>
            <w:szCs w:val="30"/>
            <w:lang w:eastAsia="en-IN"/>
          </w:rPr>
          <w:instrText xml:space="preserve"> HYPERLINK "http://www.w3schools.com/css/css_syntax.asp" </w:instrText>
        </w:r>
        <w:r w:rsidRPr="005C7B4A">
          <w:rPr>
            <w:rFonts w:ascii="Verdana" w:eastAsia="Times New Roman" w:hAnsi="Verdana" w:cs="Times New Roman"/>
            <w:color w:val="000000"/>
            <w:sz w:val="30"/>
            <w:szCs w:val="30"/>
            <w:lang w:eastAsia="en-IN"/>
          </w:rPr>
          <w:fldChar w:fldCharType="separate"/>
        </w:r>
        <w:r w:rsidRPr="005C7B4A">
          <w:rPr>
            <w:rFonts w:ascii="Verdana" w:eastAsia="Times New Roman" w:hAnsi="Verdana" w:cs="Times New Roman"/>
            <w:color w:val="3D8B40"/>
            <w:sz w:val="30"/>
            <w:u w:val="single"/>
            <w:lang w:eastAsia="en-IN"/>
          </w:rPr>
          <w:t>Next Chapter »</w:t>
        </w:r>
        <w:r w:rsidRPr="005C7B4A">
          <w:rPr>
            <w:rFonts w:ascii="Verdana" w:eastAsia="Times New Roman" w:hAnsi="Verdana" w:cs="Times New Roman"/>
            <w:color w:val="000000"/>
            <w:sz w:val="30"/>
            <w:szCs w:val="30"/>
            <w:lang w:eastAsia="en-IN"/>
          </w:rPr>
          <w:fldChar w:fldCharType="end"/>
        </w:r>
      </w:ins>
    </w:p>
    <w:p w:rsidR="005C7B4A" w:rsidRPr="005C7B4A" w:rsidRDefault="005C7B4A" w:rsidP="005C7B4A">
      <w:pPr>
        <w:spacing w:before="300" w:after="300" w:line="240" w:lineRule="auto"/>
        <w:rPr>
          <w:ins w:id="8" w:author="hp" w:date="2016-08-26T06:22:00Z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9" w:author="hp" w:date="2016-08-26T06:22:00Z">
        <w:r w:rsidRPr="005C7B4A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5" style="width:0;height:0" o:hralign="center" o:hrstd="t" o:hrnoshade="t" o:hr="t" fillcolor="black" stroked="f"/>
          </w:pict>
        </w:r>
      </w:ins>
    </w:p>
    <w:p w:rsidR="005C7B4A" w:rsidRPr="005C7B4A" w:rsidRDefault="005C7B4A" w:rsidP="005C7B4A">
      <w:pPr>
        <w:shd w:val="clear" w:color="auto" w:fill="FFFFFF"/>
        <w:spacing w:before="150" w:after="150" w:line="240" w:lineRule="auto"/>
        <w:outlineLvl w:val="1"/>
        <w:rPr>
          <w:ins w:id="10" w:author="hp" w:date="2016-08-26T06:22:00Z"/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ins w:id="11" w:author="hp" w:date="2016-08-26T06:22:00Z">
        <w:r w:rsidRPr="005C7B4A">
          <w:rPr>
            <w:rFonts w:ascii="Segoe UI" w:eastAsia="Times New Roman" w:hAnsi="Segoe UI" w:cs="Segoe UI"/>
            <w:color w:val="000000"/>
            <w:sz w:val="45"/>
            <w:szCs w:val="45"/>
            <w:lang w:eastAsia="en-IN"/>
          </w:rPr>
          <w:t>What is CSS?</w:t>
        </w:r>
      </w:ins>
    </w:p>
    <w:p w:rsidR="005C7B4A" w:rsidRPr="005C7B4A" w:rsidRDefault="005C7B4A" w:rsidP="005C7B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ins w:id="12" w:author="hp" w:date="2016-08-26T06:22:00Z"/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ins w:id="13" w:author="hp" w:date="2016-08-26T06:22:00Z">
        <w:r w:rsidRPr="005C7B4A">
          <w:rPr>
            <w:rFonts w:ascii="Verdana" w:eastAsia="Times New Roman" w:hAnsi="Verdana" w:cs="Times New Roman"/>
            <w:b/>
            <w:bCs/>
            <w:color w:val="000000"/>
            <w:sz w:val="23"/>
            <w:szCs w:val="23"/>
            <w:lang w:eastAsia="en-IN"/>
          </w:rPr>
          <w:t>CSS</w:t>
        </w:r>
        <w:r w:rsidRPr="005C7B4A">
          <w:rPr>
            <w:rFonts w:ascii="Verdana" w:eastAsia="Times New Roman" w:hAnsi="Verdana" w:cs="Times New Roman"/>
            <w:color w:val="000000"/>
            <w:sz w:val="23"/>
            <w:lang w:eastAsia="en-IN"/>
          </w:rPr>
          <w:t> </w:t>
        </w:r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stands for</w:t>
        </w:r>
        <w:r w:rsidRPr="005C7B4A">
          <w:rPr>
            <w:rFonts w:ascii="Verdana" w:eastAsia="Times New Roman" w:hAnsi="Verdana" w:cs="Times New Roman"/>
            <w:color w:val="000000"/>
            <w:sz w:val="23"/>
            <w:lang w:eastAsia="en-IN"/>
          </w:rPr>
          <w:t> </w:t>
        </w:r>
        <w:r w:rsidRPr="005C7B4A">
          <w:rPr>
            <w:rFonts w:ascii="Verdana" w:eastAsia="Times New Roman" w:hAnsi="Verdana" w:cs="Times New Roman"/>
            <w:b/>
            <w:bCs/>
            <w:color w:val="000000"/>
            <w:sz w:val="23"/>
            <w:szCs w:val="23"/>
            <w:lang w:eastAsia="en-IN"/>
          </w:rPr>
          <w:t>C</w:t>
        </w:r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ascading</w:t>
        </w:r>
        <w:r w:rsidRPr="005C7B4A">
          <w:rPr>
            <w:rFonts w:ascii="Verdana" w:eastAsia="Times New Roman" w:hAnsi="Verdana" w:cs="Times New Roman"/>
            <w:color w:val="000000"/>
            <w:sz w:val="23"/>
            <w:lang w:eastAsia="en-IN"/>
          </w:rPr>
          <w:t> </w:t>
        </w:r>
        <w:r w:rsidRPr="005C7B4A">
          <w:rPr>
            <w:rFonts w:ascii="Verdana" w:eastAsia="Times New Roman" w:hAnsi="Verdana" w:cs="Times New Roman"/>
            <w:b/>
            <w:bCs/>
            <w:color w:val="000000"/>
            <w:sz w:val="23"/>
            <w:szCs w:val="23"/>
            <w:lang w:eastAsia="en-IN"/>
          </w:rPr>
          <w:t>S</w:t>
        </w:r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tyle</w:t>
        </w:r>
        <w:r w:rsidRPr="005C7B4A">
          <w:rPr>
            <w:rFonts w:ascii="Verdana" w:eastAsia="Times New Roman" w:hAnsi="Verdana" w:cs="Times New Roman"/>
            <w:color w:val="000000"/>
            <w:sz w:val="23"/>
            <w:lang w:eastAsia="en-IN"/>
          </w:rPr>
          <w:t> </w:t>
        </w:r>
        <w:r w:rsidRPr="005C7B4A">
          <w:rPr>
            <w:rFonts w:ascii="Verdana" w:eastAsia="Times New Roman" w:hAnsi="Verdana" w:cs="Times New Roman"/>
            <w:b/>
            <w:bCs/>
            <w:color w:val="000000"/>
            <w:sz w:val="23"/>
            <w:szCs w:val="23"/>
            <w:lang w:eastAsia="en-IN"/>
          </w:rPr>
          <w:t>S</w:t>
        </w:r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heets</w:t>
        </w:r>
      </w:ins>
    </w:p>
    <w:p w:rsidR="005C7B4A" w:rsidRPr="005C7B4A" w:rsidRDefault="005C7B4A" w:rsidP="005C7B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ins w:id="14" w:author="hp" w:date="2016-08-26T06:22:00Z"/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ins w:id="15" w:author="hp" w:date="2016-08-26T06:22:00Z"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CSS describes</w:t>
        </w:r>
        <w:r w:rsidRPr="005C7B4A">
          <w:rPr>
            <w:rFonts w:ascii="Verdana" w:eastAsia="Times New Roman" w:hAnsi="Verdana" w:cs="Times New Roman"/>
            <w:color w:val="000000"/>
            <w:sz w:val="23"/>
            <w:lang w:eastAsia="en-IN"/>
          </w:rPr>
          <w:t> </w:t>
        </w:r>
        <w:r w:rsidRPr="005C7B4A">
          <w:rPr>
            <w:rFonts w:ascii="Verdana" w:eastAsia="Times New Roman" w:hAnsi="Verdana" w:cs="Times New Roman"/>
            <w:b/>
            <w:bCs/>
            <w:color w:val="000000"/>
            <w:sz w:val="23"/>
            <w:lang w:eastAsia="en-IN"/>
          </w:rPr>
          <w:t>how HTML elements are to be displayed on screen, paper, or in other media</w:t>
        </w:r>
      </w:ins>
    </w:p>
    <w:p w:rsidR="005C7B4A" w:rsidRPr="005C7B4A" w:rsidRDefault="005C7B4A" w:rsidP="005C7B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ins w:id="16" w:author="hp" w:date="2016-08-26T06:22:00Z"/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ins w:id="17" w:author="hp" w:date="2016-08-26T06:22:00Z"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CSS</w:t>
        </w:r>
        <w:r w:rsidRPr="005C7B4A">
          <w:rPr>
            <w:rFonts w:ascii="Verdana" w:eastAsia="Times New Roman" w:hAnsi="Verdana" w:cs="Times New Roman"/>
            <w:color w:val="000000"/>
            <w:sz w:val="23"/>
            <w:lang w:eastAsia="en-IN"/>
          </w:rPr>
          <w:t> </w:t>
        </w:r>
        <w:r w:rsidRPr="005C7B4A">
          <w:rPr>
            <w:rFonts w:ascii="Verdana" w:eastAsia="Times New Roman" w:hAnsi="Verdana" w:cs="Times New Roman"/>
            <w:b/>
            <w:bCs/>
            <w:color w:val="000000"/>
            <w:sz w:val="23"/>
            <w:lang w:eastAsia="en-IN"/>
          </w:rPr>
          <w:t>saves a lot of work</w:t>
        </w:r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. It can control the layout of multiple web pages all at once</w:t>
        </w:r>
      </w:ins>
    </w:p>
    <w:p w:rsidR="005C7B4A" w:rsidRPr="005C7B4A" w:rsidRDefault="005C7B4A" w:rsidP="005C7B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ins w:id="18" w:author="hp" w:date="2016-08-26T06:22:00Z"/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ins w:id="19" w:author="hp" w:date="2016-08-26T06:22:00Z"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 xml:space="preserve">External </w:t>
        </w:r>
        <w:proofErr w:type="spellStart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stylesheets</w:t>
        </w:r>
        <w:proofErr w:type="spellEnd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 xml:space="preserve"> are stored in</w:t>
        </w:r>
        <w:r w:rsidRPr="005C7B4A">
          <w:rPr>
            <w:rFonts w:ascii="Verdana" w:eastAsia="Times New Roman" w:hAnsi="Verdana" w:cs="Times New Roman"/>
            <w:color w:val="000000"/>
            <w:sz w:val="23"/>
            <w:lang w:eastAsia="en-IN"/>
          </w:rPr>
          <w:t> </w:t>
        </w:r>
        <w:r w:rsidRPr="005C7B4A">
          <w:rPr>
            <w:rFonts w:ascii="Verdana" w:eastAsia="Times New Roman" w:hAnsi="Verdana" w:cs="Times New Roman"/>
            <w:b/>
            <w:bCs/>
            <w:color w:val="000000"/>
            <w:sz w:val="23"/>
            <w:szCs w:val="23"/>
            <w:lang w:eastAsia="en-IN"/>
          </w:rPr>
          <w:t>CSS files</w:t>
        </w:r>
      </w:ins>
    </w:p>
    <w:p w:rsidR="005C7B4A" w:rsidRPr="005C7B4A" w:rsidRDefault="005C7B4A" w:rsidP="005C7B4A">
      <w:pPr>
        <w:spacing w:before="300" w:after="300" w:line="240" w:lineRule="auto"/>
        <w:rPr>
          <w:ins w:id="20" w:author="hp" w:date="2016-08-26T06:22:00Z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1" w:author="hp" w:date="2016-08-26T06:22:00Z">
        <w:r w:rsidRPr="005C7B4A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6" style="width:0;height:0" o:hralign="center" o:hrstd="t" o:hrnoshade="t" o:hr="t" fillcolor="black" stroked="f"/>
          </w:pict>
        </w:r>
      </w:ins>
    </w:p>
    <w:p w:rsidR="005C7B4A" w:rsidRPr="005C7B4A" w:rsidRDefault="005C7B4A" w:rsidP="005C7B4A">
      <w:pPr>
        <w:shd w:val="clear" w:color="auto" w:fill="FFFFFF"/>
        <w:spacing w:before="150" w:after="150" w:line="240" w:lineRule="auto"/>
        <w:outlineLvl w:val="1"/>
        <w:rPr>
          <w:ins w:id="22" w:author="hp" w:date="2016-08-26T06:22:00Z"/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ins w:id="23" w:author="hp" w:date="2016-08-26T06:22:00Z">
        <w:r w:rsidRPr="005C7B4A">
          <w:rPr>
            <w:rFonts w:ascii="Segoe UI" w:eastAsia="Times New Roman" w:hAnsi="Segoe UI" w:cs="Segoe UI"/>
            <w:color w:val="000000"/>
            <w:sz w:val="45"/>
            <w:szCs w:val="45"/>
            <w:lang w:eastAsia="en-IN"/>
          </w:rPr>
          <w:t>CSS Demo - One HTML Page - Multiple Styles!</w:t>
        </w:r>
      </w:ins>
    </w:p>
    <w:p w:rsidR="005C7B4A" w:rsidRPr="005C7B4A" w:rsidRDefault="005C7B4A" w:rsidP="005C7B4A">
      <w:pPr>
        <w:shd w:val="clear" w:color="auto" w:fill="FFFFFF"/>
        <w:spacing w:before="100" w:beforeAutospacing="1" w:after="100" w:afterAutospacing="1" w:line="338" w:lineRule="atLeast"/>
        <w:rPr>
          <w:ins w:id="24" w:author="hp" w:date="2016-08-26T06:22:00Z"/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ins w:id="25" w:author="hp" w:date="2016-08-26T06:22:00Z"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 xml:space="preserve">Here we will show one HTML page displayed with four different </w:t>
        </w:r>
        <w:proofErr w:type="spellStart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stylesheets</w:t>
        </w:r>
        <w:proofErr w:type="spellEnd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. Click on the "</w:t>
        </w:r>
        <w:proofErr w:type="spellStart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Stylesheet</w:t>
        </w:r>
        <w:proofErr w:type="spellEnd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 xml:space="preserve"> 1", "</w:t>
        </w:r>
        <w:proofErr w:type="spellStart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Stylesheet</w:t>
        </w:r>
        <w:proofErr w:type="spellEnd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 xml:space="preserve"> 2", "</w:t>
        </w:r>
        <w:proofErr w:type="spellStart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Stylesheet</w:t>
        </w:r>
        <w:proofErr w:type="spellEnd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 xml:space="preserve"> 3", "</w:t>
        </w:r>
        <w:proofErr w:type="spellStart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Stylesheet</w:t>
        </w:r>
        <w:proofErr w:type="spellEnd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 xml:space="preserve"> 4" links below to see the different styles:</w:t>
        </w:r>
      </w:ins>
    </w:p>
    <w:p w:rsidR="005C7B4A" w:rsidRPr="005C7B4A" w:rsidRDefault="005C7B4A" w:rsidP="005C7B4A">
      <w:pPr>
        <w:spacing w:before="300" w:after="300" w:line="240" w:lineRule="auto"/>
        <w:rPr>
          <w:ins w:id="26" w:author="hp" w:date="2016-08-26T06:22:00Z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7" w:author="hp" w:date="2016-08-26T06:22:00Z">
        <w:r w:rsidRPr="005C7B4A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7" style="width:0;height:0" o:hralign="center" o:hrstd="t" o:hrnoshade="t" o:hr="t" fillcolor="black" stroked="f"/>
          </w:pict>
        </w:r>
      </w:ins>
    </w:p>
    <w:p w:rsidR="005C7B4A" w:rsidRPr="005C7B4A" w:rsidRDefault="005C7B4A" w:rsidP="005C7B4A">
      <w:pPr>
        <w:shd w:val="clear" w:color="auto" w:fill="FFFFFF"/>
        <w:spacing w:before="150" w:after="150" w:line="240" w:lineRule="auto"/>
        <w:outlineLvl w:val="1"/>
        <w:rPr>
          <w:ins w:id="28" w:author="hp" w:date="2016-08-26T06:22:00Z"/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ins w:id="29" w:author="hp" w:date="2016-08-26T06:22:00Z">
        <w:r w:rsidRPr="005C7B4A">
          <w:rPr>
            <w:rFonts w:ascii="Segoe UI" w:eastAsia="Times New Roman" w:hAnsi="Segoe UI" w:cs="Segoe UI"/>
            <w:color w:val="000000"/>
            <w:sz w:val="45"/>
            <w:szCs w:val="45"/>
            <w:lang w:eastAsia="en-IN"/>
          </w:rPr>
          <w:t>Why Use CSS?</w:t>
        </w:r>
      </w:ins>
    </w:p>
    <w:p w:rsidR="005C7B4A" w:rsidRPr="005C7B4A" w:rsidRDefault="005C7B4A" w:rsidP="005C7B4A">
      <w:pPr>
        <w:shd w:val="clear" w:color="auto" w:fill="FFFFFF"/>
        <w:spacing w:before="100" w:beforeAutospacing="1" w:after="100" w:afterAutospacing="1" w:line="338" w:lineRule="atLeast"/>
        <w:rPr>
          <w:ins w:id="30" w:author="hp" w:date="2016-08-26T06:22:00Z"/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ins w:id="31" w:author="hp" w:date="2016-08-26T06:22:00Z"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CSS is used to define styles for your web pages, including the design, layout and variations in display for different devices and screen sizes. </w:t>
        </w:r>
      </w:ins>
    </w:p>
    <w:p w:rsidR="005C7B4A" w:rsidRPr="005C7B4A" w:rsidRDefault="005C7B4A" w:rsidP="005C7B4A">
      <w:pPr>
        <w:spacing w:before="300" w:after="300" w:line="240" w:lineRule="auto"/>
        <w:rPr>
          <w:ins w:id="32" w:author="hp" w:date="2016-08-26T06:22:00Z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33" w:author="hp" w:date="2016-08-26T06:22:00Z">
        <w:r w:rsidRPr="005C7B4A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8" style="width:0;height:0" o:hralign="center" o:hrstd="t" o:hrnoshade="t" o:hr="t" fillcolor="black" stroked="f"/>
          </w:pict>
        </w:r>
      </w:ins>
    </w:p>
    <w:p w:rsidR="005C7B4A" w:rsidRPr="005C7B4A" w:rsidRDefault="005C7B4A" w:rsidP="005C7B4A">
      <w:pPr>
        <w:shd w:val="clear" w:color="auto" w:fill="FFFFFF"/>
        <w:spacing w:before="150" w:after="150" w:line="240" w:lineRule="auto"/>
        <w:outlineLvl w:val="1"/>
        <w:rPr>
          <w:ins w:id="34" w:author="hp" w:date="2016-08-26T06:22:00Z"/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ins w:id="35" w:author="hp" w:date="2016-08-26T06:22:00Z">
        <w:r w:rsidRPr="005C7B4A">
          <w:rPr>
            <w:rFonts w:ascii="Segoe UI" w:eastAsia="Times New Roman" w:hAnsi="Segoe UI" w:cs="Segoe UI"/>
            <w:color w:val="000000"/>
            <w:sz w:val="45"/>
            <w:szCs w:val="45"/>
            <w:lang w:eastAsia="en-IN"/>
          </w:rPr>
          <w:t>CSS Solved a Big Problem</w:t>
        </w:r>
      </w:ins>
    </w:p>
    <w:p w:rsidR="005C7B4A" w:rsidRPr="005C7B4A" w:rsidRDefault="005C7B4A" w:rsidP="005C7B4A">
      <w:pPr>
        <w:shd w:val="clear" w:color="auto" w:fill="FFFFFF"/>
        <w:spacing w:before="100" w:beforeAutospacing="1" w:after="100" w:afterAutospacing="1" w:line="338" w:lineRule="atLeast"/>
        <w:rPr>
          <w:ins w:id="36" w:author="hp" w:date="2016-08-26T06:22:00Z"/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ins w:id="37" w:author="hp" w:date="2016-08-26T06:22:00Z"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lastRenderedPageBreak/>
          <w:t>HTML was NEVER intended to contain tags for formatting a web page!</w:t>
        </w:r>
      </w:ins>
    </w:p>
    <w:p w:rsidR="005C7B4A" w:rsidRPr="005C7B4A" w:rsidRDefault="005C7B4A" w:rsidP="005C7B4A">
      <w:pPr>
        <w:shd w:val="clear" w:color="auto" w:fill="FFFFFF"/>
        <w:spacing w:before="100" w:beforeAutospacing="1" w:after="100" w:afterAutospacing="1" w:line="338" w:lineRule="atLeast"/>
        <w:rPr>
          <w:ins w:id="38" w:author="hp" w:date="2016-08-26T06:22:00Z"/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ins w:id="39" w:author="hp" w:date="2016-08-26T06:22:00Z"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HTML was created to</w:t>
        </w:r>
        <w:r w:rsidRPr="005C7B4A">
          <w:rPr>
            <w:rFonts w:ascii="Verdana" w:eastAsia="Times New Roman" w:hAnsi="Verdana" w:cs="Times New Roman"/>
            <w:color w:val="000000"/>
            <w:sz w:val="23"/>
            <w:lang w:eastAsia="en-IN"/>
          </w:rPr>
          <w:t> </w:t>
        </w:r>
        <w:r w:rsidRPr="005C7B4A">
          <w:rPr>
            <w:rFonts w:ascii="Verdana" w:eastAsia="Times New Roman" w:hAnsi="Verdana" w:cs="Times New Roman"/>
            <w:b/>
            <w:bCs/>
            <w:color w:val="000000"/>
            <w:sz w:val="23"/>
            <w:lang w:eastAsia="en-IN"/>
          </w:rPr>
          <w:t>describe the content</w:t>
        </w:r>
        <w:r w:rsidRPr="005C7B4A">
          <w:rPr>
            <w:rFonts w:ascii="Verdana" w:eastAsia="Times New Roman" w:hAnsi="Verdana" w:cs="Times New Roman"/>
            <w:color w:val="000000"/>
            <w:sz w:val="23"/>
            <w:lang w:eastAsia="en-IN"/>
          </w:rPr>
          <w:t> </w:t>
        </w:r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of a web page, like:</w:t>
        </w:r>
      </w:ins>
    </w:p>
    <w:p w:rsidR="005C7B4A" w:rsidRPr="005C7B4A" w:rsidRDefault="005C7B4A" w:rsidP="005C7B4A">
      <w:pPr>
        <w:shd w:val="clear" w:color="auto" w:fill="FFFFFF"/>
        <w:spacing w:before="100" w:beforeAutospacing="1" w:after="100" w:afterAutospacing="1" w:line="338" w:lineRule="atLeast"/>
        <w:rPr>
          <w:ins w:id="40" w:author="hp" w:date="2016-08-26T06:22:00Z"/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ins w:id="41" w:author="hp" w:date="2016-08-26T06:22:00Z"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&lt;h1&gt;</w:t>
        </w:r>
        <w:proofErr w:type="gramStart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This</w:t>
        </w:r>
        <w:proofErr w:type="gramEnd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 xml:space="preserve"> is a heading&lt;/h1&gt;</w:t>
        </w:r>
      </w:ins>
    </w:p>
    <w:p w:rsidR="005C7B4A" w:rsidRPr="005C7B4A" w:rsidRDefault="005C7B4A" w:rsidP="005C7B4A">
      <w:pPr>
        <w:shd w:val="clear" w:color="auto" w:fill="FFFFFF"/>
        <w:spacing w:before="100" w:beforeAutospacing="1" w:after="100" w:afterAutospacing="1" w:line="338" w:lineRule="atLeast"/>
        <w:rPr>
          <w:ins w:id="42" w:author="hp" w:date="2016-08-26T06:22:00Z"/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ins w:id="43" w:author="hp" w:date="2016-08-26T06:22:00Z"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&lt;p&gt;This is a paragraph</w:t>
        </w:r>
        <w:proofErr w:type="gramStart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.&lt;</w:t>
        </w:r>
        <w:proofErr w:type="gramEnd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/p&gt;</w:t>
        </w:r>
      </w:ins>
    </w:p>
    <w:p w:rsidR="005C7B4A" w:rsidRPr="005C7B4A" w:rsidRDefault="005C7B4A" w:rsidP="005C7B4A">
      <w:pPr>
        <w:shd w:val="clear" w:color="auto" w:fill="FFFFFF"/>
        <w:spacing w:before="100" w:beforeAutospacing="1" w:after="100" w:afterAutospacing="1" w:line="338" w:lineRule="atLeast"/>
        <w:rPr>
          <w:ins w:id="44" w:author="hp" w:date="2016-08-26T06:22:00Z"/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ins w:id="45" w:author="hp" w:date="2016-08-26T06:22:00Z"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 xml:space="preserve">When tags like &lt;font&gt;, and </w:t>
        </w:r>
        <w:proofErr w:type="spellStart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color</w:t>
        </w:r>
        <w:proofErr w:type="spellEnd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 xml:space="preserve"> attributes were added to the HTML 3.2 specification, it started a nightmare for web developers. Development of large websites, where fonts and </w:t>
        </w:r>
        <w:proofErr w:type="spellStart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color</w:t>
        </w:r>
        <w:proofErr w:type="spellEnd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 xml:space="preserve"> information were added to every single page, became a long and expensive process.</w:t>
        </w:r>
      </w:ins>
    </w:p>
    <w:p w:rsidR="005C7B4A" w:rsidRPr="005C7B4A" w:rsidRDefault="005C7B4A" w:rsidP="005C7B4A">
      <w:pPr>
        <w:shd w:val="clear" w:color="auto" w:fill="FFFFFF"/>
        <w:spacing w:before="100" w:beforeAutospacing="1" w:after="100" w:afterAutospacing="1" w:line="338" w:lineRule="atLeast"/>
        <w:rPr>
          <w:ins w:id="46" w:author="hp" w:date="2016-08-26T06:22:00Z"/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ins w:id="47" w:author="hp" w:date="2016-08-26T06:22:00Z"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To solve this problem, the World Wide Web Consortium (W3C) created CSS.</w:t>
        </w:r>
      </w:ins>
    </w:p>
    <w:p w:rsidR="005C7B4A" w:rsidRPr="005C7B4A" w:rsidRDefault="005C7B4A" w:rsidP="005C7B4A">
      <w:pPr>
        <w:shd w:val="clear" w:color="auto" w:fill="FFFFFF"/>
        <w:spacing w:before="100" w:beforeAutospacing="1" w:after="100" w:afterAutospacing="1" w:line="338" w:lineRule="atLeast"/>
        <w:rPr>
          <w:ins w:id="48" w:author="hp" w:date="2016-08-26T06:22:00Z"/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ins w:id="49" w:author="hp" w:date="2016-08-26T06:22:00Z"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CSS removed the style formatting from the HTML page!</w:t>
        </w:r>
      </w:ins>
    </w:p>
    <w:p w:rsidR="005C7B4A" w:rsidRPr="005C7B4A" w:rsidRDefault="005C7B4A" w:rsidP="005C7B4A">
      <w:pPr>
        <w:spacing w:before="300" w:after="300" w:line="240" w:lineRule="auto"/>
        <w:rPr>
          <w:ins w:id="50" w:author="hp" w:date="2016-08-26T06:22:00Z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51" w:author="hp" w:date="2016-08-26T06:22:00Z">
        <w:r w:rsidRPr="005C7B4A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9" style="width:0;height:0" o:hralign="center" o:hrstd="t" o:hrnoshade="t" o:hr="t" fillcolor="black" stroked="f"/>
          </w:pict>
        </w:r>
      </w:ins>
    </w:p>
    <w:p w:rsidR="005C7B4A" w:rsidRPr="005C7B4A" w:rsidRDefault="005C7B4A" w:rsidP="005C7B4A">
      <w:pPr>
        <w:shd w:val="clear" w:color="auto" w:fill="FFFFFF"/>
        <w:spacing w:before="150" w:after="150" w:line="240" w:lineRule="auto"/>
        <w:outlineLvl w:val="1"/>
        <w:rPr>
          <w:ins w:id="52" w:author="hp" w:date="2016-08-26T06:22:00Z"/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ins w:id="53" w:author="hp" w:date="2016-08-26T06:22:00Z">
        <w:r w:rsidRPr="005C7B4A">
          <w:rPr>
            <w:rFonts w:ascii="Segoe UI" w:eastAsia="Times New Roman" w:hAnsi="Segoe UI" w:cs="Segoe UI"/>
            <w:color w:val="000000"/>
            <w:sz w:val="45"/>
            <w:szCs w:val="45"/>
            <w:lang w:eastAsia="en-IN"/>
          </w:rPr>
          <w:t>CSS Saves a Lot of Work!</w:t>
        </w:r>
      </w:ins>
    </w:p>
    <w:p w:rsidR="005C7B4A" w:rsidRPr="005C7B4A" w:rsidRDefault="005C7B4A" w:rsidP="005C7B4A">
      <w:pPr>
        <w:shd w:val="clear" w:color="auto" w:fill="FFFFFF"/>
        <w:spacing w:before="100" w:beforeAutospacing="1" w:after="100" w:afterAutospacing="1" w:line="338" w:lineRule="atLeast"/>
        <w:rPr>
          <w:ins w:id="54" w:author="hp" w:date="2016-08-26T06:22:00Z"/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ins w:id="55" w:author="hp" w:date="2016-08-26T06:22:00Z"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The style definitions are normally saved in external .</w:t>
        </w:r>
        <w:proofErr w:type="spellStart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css</w:t>
        </w:r>
        <w:proofErr w:type="spellEnd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 xml:space="preserve"> files.</w:t>
        </w:r>
      </w:ins>
    </w:p>
    <w:p w:rsidR="005C7B4A" w:rsidRPr="005C7B4A" w:rsidRDefault="005C7B4A" w:rsidP="005C7B4A">
      <w:pPr>
        <w:shd w:val="clear" w:color="auto" w:fill="FFFFFF"/>
        <w:spacing w:before="100" w:beforeAutospacing="1" w:after="100" w:afterAutospacing="1" w:line="338" w:lineRule="atLeast"/>
        <w:rPr>
          <w:ins w:id="56" w:author="hp" w:date="2016-08-26T06:22:00Z"/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ins w:id="57" w:author="hp" w:date="2016-08-26T06:22:00Z"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 xml:space="preserve">With an external </w:t>
        </w:r>
        <w:proofErr w:type="spellStart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stylesheet</w:t>
        </w:r>
        <w:proofErr w:type="spellEnd"/>
        <w:r w:rsidRPr="005C7B4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 xml:space="preserve"> file, you can change the look of an entire website by changing just one file!</w:t>
        </w:r>
      </w:ins>
    </w:p>
    <w:p w:rsidR="005C7B4A" w:rsidRDefault="005C7B4A" w:rsidP="005C7B4A">
      <w:pPr>
        <w:ind w:left="3600" w:firstLine="720"/>
        <w:rPr>
          <w:ins w:id="58" w:author="hp" w:date="2016-08-26T06:21:00Z"/>
          <w:b/>
          <w:sz w:val="56"/>
          <w:u w:val="single"/>
        </w:rPr>
        <w:pPrChange w:id="59" w:author="hp" w:date="2016-08-26T06:21:00Z">
          <w:pPr/>
        </w:pPrChange>
      </w:pPr>
    </w:p>
    <w:p w:rsidR="005C7B4A" w:rsidRPr="005C7B4A" w:rsidRDefault="005C7B4A" w:rsidP="005C7B4A">
      <w:pPr>
        <w:ind w:left="3600" w:firstLine="720"/>
        <w:jc w:val="both"/>
        <w:rPr>
          <w:b/>
          <w:sz w:val="56"/>
          <w:u w:val="single"/>
        </w:rPr>
        <w:pPrChange w:id="60" w:author="hp" w:date="2016-08-26T06:21:00Z">
          <w:pPr/>
        </w:pPrChange>
      </w:pPr>
    </w:p>
    <w:sectPr w:rsidR="005C7B4A" w:rsidRPr="005C7B4A" w:rsidSect="00534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84CD7"/>
    <w:multiLevelType w:val="multilevel"/>
    <w:tmpl w:val="C5A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6534DB"/>
    <w:rsid w:val="004B2BF8"/>
    <w:rsid w:val="00534ED8"/>
    <w:rsid w:val="005C7B4A"/>
    <w:rsid w:val="00653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93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ED8"/>
  </w:style>
  <w:style w:type="paragraph" w:styleId="Heading1">
    <w:name w:val="heading 1"/>
    <w:basedOn w:val="Normal"/>
    <w:link w:val="Heading1Char"/>
    <w:uiPriority w:val="9"/>
    <w:qFormat/>
    <w:rsid w:val="005C7B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C7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B4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C7B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C7B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5C7B4A"/>
  </w:style>
  <w:style w:type="character" w:customStyle="1" w:styleId="colorh1">
    <w:name w:val="color_h1"/>
    <w:basedOn w:val="DefaultParagraphFont"/>
    <w:rsid w:val="005C7B4A"/>
  </w:style>
  <w:style w:type="character" w:styleId="Hyperlink">
    <w:name w:val="Hyperlink"/>
    <w:basedOn w:val="DefaultParagraphFont"/>
    <w:uiPriority w:val="99"/>
    <w:semiHidden/>
    <w:unhideWhenUsed/>
    <w:rsid w:val="005C7B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C7B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7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2016-08-26T00:50:00Z</dcterms:created>
  <dcterms:modified xsi:type="dcterms:W3CDTF">2016-08-26T00:52:00Z</dcterms:modified>
</cp:coreProperties>
</file>